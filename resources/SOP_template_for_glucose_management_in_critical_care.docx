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D8190" w14:textId="77777777" w:rsidR="004648AA" w:rsidRPr="0061646B" w:rsidRDefault="004648AA" w:rsidP="004648AA">
      <w:pPr>
        <w:tabs>
          <w:tab w:val="center" w:pos="4513"/>
          <w:tab w:val="right" w:pos="9026"/>
        </w:tabs>
        <w:rPr>
          <w:rFonts w:ascii="Arial" w:hAnsi="Arial" w:cs="Arial"/>
          <w:b/>
          <w:bCs/>
          <w:color w:val="0054B8"/>
          <w:kern w:val="32"/>
          <w:sz w:val="24"/>
          <w:szCs w:val="24"/>
        </w:rPr>
      </w:pPr>
    </w:p>
    <w:p w14:paraId="7E8D8191" w14:textId="761F3E9C" w:rsidR="004648AA" w:rsidRDefault="004648AA" w:rsidP="000C679C">
      <w:pPr>
        <w:tabs>
          <w:tab w:val="center" w:pos="4513"/>
          <w:tab w:val="right" w:pos="9026"/>
        </w:tabs>
        <w:jc w:val="right"/>
        <w:rPr>
          <w:rFonts w:ascii="Arial" w:hAnsi="Arial" w:cs="Arial"/>
          <w:b/>
          <w:bCs/>
          <w:color w:val="0072C6"/>
          <w:kern w:val="32"/>
          <w:sz w:val="40"/>
          <w:szCs w:val="40"/>
        </w:rPr>
      </w:pPr>
    </w:p>
    <w:p w14:paraId="7E8D8192" w14:textId="77777777" w:rsidR="00D02938" w:rsidRDefault="00D02938" w:rsidP="004648AA">
      <w:pPr>
        <w:tabs>
          <w:tab w:val="center" w:pos="4513"/>
          <w:tab w:val="right" w:pos="9026"/>
        </w:tabs>
        <w:jc w:val="center"/>
        <w:rPr>
          <w:rFonts w:ascii="Arial" w:hAnsi="Arial" w:cs="Arial"/>
          <w:b/>
          <w:bCs/>
          <w:color w:val="0072C6"/>
          <w:kern w:val="32"/>
          <w:sz w:val="40"/>
          <w:szCs w:val="40"/>
        </w:rPr>
      </w:pPr>
    </w:p>
    <w:p w14:paraId="7E8D8193" w14:textId="77777777" w:rsidR="004648AA" w:rsidRPr="009562EC" w:rsidRDefault="00F52F33" w:rsidP="004648AA">
      <w:pPr>
        <w:tabs>
          <w:tab w:val="center" w:pos="4513"/>
          <w:tab w:val="right" w:pos="9026"/>
        </w:tabs>
        <w:jc w:val="center"/>
        <w:rPr>
          <w:rFonts w:ascii="Arial" w:hAnsi="Arial" w:cs="Arial"/>
          <w:b/>
          <w:bCs/>
          <w:color w:val="0072C6"/>
          <w:kern w:val="32"/>
          <w:sz w:val="40"/>
          <w:szCs w:val="40"/>
        </w:rPr>
      </w:pPr>
      <w:r>
        <w:rPr>
          <w:rFonts w:ascii="Arial" w:hAnsi="Arial" w:cs="Arial"/>
          <w:b/>
          <w:bCs/>
          <w:color w:val="0072C6"/>
          <w:kern w:val="32"/>
          <w:sz w:val="40"/>
          <w:szCs w:val="40"/>
        </w:rPr>
        <w:t xml:space="preserve">Critical care blood glucose policy </w:t>
      </w:r>
    </w:p>
    <w:p w14:paraId="7E8D8194" w14:textId="77777777" w:rsidR="004648AA" w:rsidRPr="00FE11B1" w:rsidRDefault="004648AA" w:rsidP="004648AA">
      <w:pPr>
        <w:jc w:val="center"/>
        <w:rPr>
          <w:rFonts w:ascii="Arial" w:hAnsi="Arial" w:cs="Arial"/>
          <w:color w:val="7030A0"/>
          <w:sz w:val="16"/>
          <w:szCs w:val="16"/>
          <w:lang w:eastAsia="en-US"/>
        </w:rPr>
      </w:pPr>
    </w:p>
    <w:tbl>
      <w:tblPr>
        <w:tblStyle w:val="TableGrid"/>
        <w:tblW w:w="0" w:type="auto"/>
        <w:tblLook w:val="04A0" w:firstRow="1" w:lastRow="0" w:firstColumn="1" w:lastColumn="0" w:noHBand="0" w:noVBand="1"/>
      </w:tblPr>
      <w:tblGrid>
        <w:gridCol w:w="2991"/>
        <w:gridCol w:w="7040"/>
      </w:tblGrid>
      <w:tr w:rsidR="004648AA" w14:paraId="7E8D8197" w14:textId="77777777" w:rsidTr="008A4E24">
        <w:tc>
          <w:tcPr>
            <w:tcW w:w="2991" w:type="dxa"/>
          </w:tcPr>
          <w:p w14:paraId="7E8D8195" w14:textId="77777777"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 xml:space="preserve">Lead Author: </w:t>
            </w:r>
          </w:p>
        </w:tc>
        <w:tc>
          <w:tcPr>
            <w:tcW w:w="7040" w:type="dxa"/>
          </w:tcPr>
          <w:p w14:paraId="7E8D8196" w14:textId="566359FB" w:rsidR="004648AA" w:rsidRPr="00FC0F87" w:rsidRDefault="00D612C4" w:rsidP="002A1DB8">
            <w:pPr>
              <w:pStyle w:val="Policynormal"/>
              <w:spacing w:line="276" w:lineRule="auto"/>
              <w:jc w:val="left"/>
              <w:rPr>
                <w:iCs/>
                <w:sz w:val="22"/>
                <w:szCs w:val="22"/>
              </w:rPr>
            </w:pPr>
            <w:r>
              <w:t xml:space="preserve">Rhodri Harris </w:t>
            </w:r>
            <w:r w:rsidR="002A1DB8">
              <w:t xml:space="preserve">Consultant in </w:t>
            </w:r>
            <w:r>
              <w:t>ICM</w:t>
            </w:r>
            <w:r w:rsidR="007C0478">
              <w:t xml:space="preserve"> &amp; Anaesthesia</w:t>
            </w:r>
          </w:p>
        </w:tc>
      </w:tr>
      <w:tr w:rsidR="004648AA" w14:paraId="7E8D819A" w14:textId="77777777" w:rsidTr="008A4E24">
        <w:tc>
          <w:tcPr>
            <w:tcW w:w="2991" w:type="dxa"/>
          </w:tcPr>
          <w:p w14:paraId="7E8D8198" w14:textId="77777777"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Additional author(s)</w:t>
            </w:r>
          </w:p>
        </w:tc>
        <w:tc>
          <w:tcPr>
            <w:tcW w:w="7040" w:type="dxa"/>
          </w:tcPr>
          <w:p w14:paraId="3C7FE247" w14:textId="75F7051C" w:rsidR="007C0478" w:rsidRDefault="007C0478" w:rsidP="008A4E24">
            <w:pPr>
              <w:pStyle w:val="Policynormal"/>
              <w:spacing w:line="276" w:lineRule="auto"/>
              <w:jc w:val="left"/>
              <w:rPr>
                <w:iCs/>
                <w:sz w:val="22"/>
                <w:szCs w:val="22"/>
              </w:rPr>
            </w:pPr>
            <w:r>
              <w:rPr>
                <w:iCs/>
                <w:sz w:val="22"/>
                <w:szCs w:val="22"/>
              </w:rPr>
              <w:t xml:space="preserve">Jennifer </w:t>
            </w:r>
            <w:proofErr w:type="spellStart"/>
            <w:r>
              <w:rPr>
                <w:iCs/>
                <w:sz w:val="22"/>
                <w:szCs w:val="22"/>
              </w:rPr>
              <w:t>Beynon</w:t>
            </w:r>
            <w:proofErr w:type="spellEnd"/>
            <w:r>
              <w:rPr>
                <w:iCs/>
                <w:sz w:val="22"/>
                <w:szCs w:val="22"/>
              </w:rPr>
              <w:t>, Consultant in Diabetes &amp; Endocrinology (MFT)</w:t>
            </w:r>
          </w:p>
          <w:p w14:paraId="0CBC6CAB" w14:textId="5F3941F5" w:rsidR="007C0478" w:rsidRDefault="00D612C4" w:rsidP="008A4E24">
            <w:pPr>
              <w:pStyle w:val="Policynormal"/>
              <w:spacing w:line="276" w:lineRule="auto"/>
              <w:jc w:val="left"/>
              <w:rPr>
                <w:iCs/>
                <w:sz w:val="22"/>
                <w:szCs w:val="22"/>
              </w:rPr>
            </w:pPr>
            <w:r>
              <w:rPr>
                <w:iCs/>
                <w:sz w:val="22"/>
                <w:szCs w:val="22"/>
              </w:rPr>
              <w:t xml:space="preserve">Emma Boxall, Critical Care Pharmacist. </w:t>
            </w:r>
            <w:r w:rsidR="007C0478">
              <w:rPr>
                <w:iCs/>
                <w:sz w:val="22"/>
                <w:szCs w:val="22"/>
              </w:rPr>
              <w:t>(SRFT)</w:t>
            </w:r>
          </w:p>
          <w:p w14:paraId="5711BDA2" w14:textId="4F3F1037" w:rsidR="007C0478" w:rsidRDefault="00D612C4" w:rsidP="008A4E24">
            <w:pPr>
              <w:pStyle w:val="Policynormal"/>
              <w:spacing w:line="276" w:lineRule="auto"/>
              <w:jc w:val="left"/>
              <w:rPr>
                <w:iCs/>
                <w:sz w:val="22"/>
                <w:szCs w:val="22"/>
              </w:rPr>
            </w:pPr>
            <w:r>
              <w:rPr>
                <w:iCs/>
                <w:sz w:val="22"/>
                <w:szCs w:val="22"/>
              </w:rPr>
              <w:t>Tony Thomas, Consultant ICM</w:t>
            </w:r>
            <w:r w:rsidR="007C0478">
              <w:rPr>
                <w:iCs/>
                <w:sz w:val="22"/>
                <w:szCs w:val="22"/>
              </w:rPr>
              <w:t xml:space="preserve"> </w:t>
            </w:r>
            <w:r w:rsidR="007C0478">
              <w:rPr>
                <w:iCs/>
                <w:sz w:val="22"/>
                <w:szCs w:val="22"/>
              </w:rPr>
              <w:t>(SRFT)</w:t>
            </w:r>
          </w:p>
          <w:p w14:paraId="7563FFBE" w14:textId="415DE499" w:rsidR="007C0478" w:rsidRDefault="00833561" w:rsidP="008A4E24">
            <w:pPr>
              <w:pStyle w:val="Policynormal"/>
              <w:spacing w:line="276" w:lineRule="auto"/>
              <w:jc w:val="left"/>
              <w:rPr>
                <w:iCs/>
                <w:sz w:val="22"/>
                <w:szCs w:val="22"/>
              </w:rPr>
            </w:pPr>
            <w:r>
              <w:rPr>
                <w:iCs/>
                <w:sz w:val="22"/>
                <w:szCs w:val="22"/>
              </w:rPr>
              <w:t>Louise Won</w:t>
            </w:r>
            <w:r w:rsidR="00FC12BF">
              <w:rPr>
                <w:iCs/>
                <w:sz w:val="22"/>
                <w:szCs w:val="22"/>
              </w:rPr>
              <w:t xml:space="preserve">g, Diabetes Specialist Nurse, </w:t>
            </w:r>
            <w:r w:rsidR="007C0478">
              <w:rPr>
                <w:iCs/>
                <w:sz w:val="22"/>
                <w:szCs w:val="22"/>
              </w:rPr>
              <w:t>(SRFT)</w:t>
            </w:r>
          </w:p>
          <w:p w14:paraId="27B1E980" w14:textId="068FD176" w:rsidR="004648AA" w:rsidRDefault="00FC12BF" w:rsidP="008A4E24">
            <w:pPr>
              <w:pStyle w:val="Policynormal"/>
              <w:spacing w:line="276" w:lineRule="auto"/>
              <w:jc w:val="left"/>
              <w:rPr>
                <w:iCs/>
                <w:sz w:val="22"/>
                <w:szCs w:val="22"/>
              </w:rPr>
            </w:pPr>
            <w:r>
              <w:rPr>
                <w:iCs/>
                <w:sz w:val="22"/>
                <w:szCs w:val="22"/>
              </w:rPr>
              <w:t>Angela Paisley, Consultant Diabetes &amp; Endocrinology</w:t>
            </w:r>
            <w:r w:rsidR="007C0478">
              <w:rPr>
                <w:iCs/>
                <w:sz w:val="22"/>
                <w:szCs w:val="22"/>
              </w:rPr>
              <w:t xml:space="preserve"> </w:t>
            </w:r>
            <w:r w:rsidR="007C0478">
              <w:rPr>
                <w:iCs/>
                <w:sz w:val="22"/>
                <w:szCs w:val="22"/>
              </w:rPr>
              <w:t>(SRFT)</w:t>
            </w:r>
          </w:p>
          <w:p w14:paraId="7E8D8199" w14:textId="29623875" w:rsidR="007C0478" w:rsidRPr="00FC0F87" w:rsidRDefault="007C0478" w:rsidP="008A4E24">
            <w:pPr>
              <w:pStyle w:val="Policynormal"/>
              <w:spacing w:line="276" w:lineRule="auto"/>
              <w:jc w:val="left"/>
              <w:rPr>
                <w:iCs/>
                <w:sz w:val="22"/>
                <w:szCs w:val="22"/>
              </w:rPr>
            </w:pPr>
          </w:p>
        </w:tc>
      </w:tr>
      <w:tr w:rsidR="004648AA" w14:paraId="7E8D819D" w14:textId="77777777" w:rsidTr="008A4E24">
        <w:tc>
          <w:tcPr>
            <w:tcW w:w="2991" w:type="dxa"/>
          </w:tcPr>
          <w:p w14:paraId="7E8D819B" w14:textId="11188D72"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Division/ Department::</w:t>
            </w:r>
          </w:p>
        </w:tc>
        <w:tc>
          <w:tcPr>
            <w:tcW w:w="7040" w:type="dxa"/>
          </w:tcPr>
          <w:p w14:paraId="7E8D819C" w14:textId="77777777" w:rsidR="004648AA" w:rsidRPr="00FC0F87" w:rsidRDefault="00E94419" w:rsidP="008A4E24">
            <w:pPr>
              <w:pStyle w:val="Policynormal"/>
              <w:spacing w:line="276" w:lineRule="auto"/>
              <w:jc w:val="left"/>
              <w:rPr>
                <w:iCs/>
                <w:sz w:val="22"/>
                <w:szCs w:val="22"/>
              </w:rPr>
            </w:pPr>
            <w:r>
              <w:rPr>
                <w:iCs/>
                <w:sz w:val="22"/>
                <w:szCs w:val="22"/>
              </w:rPr>
              <w:t>Critical Care</w:t>
            </w:r>
          </w:p>
        </w:tc>
      </w:tr>
      <w:tr w:rsidR="004648AA" w14:paraId="7E8D81A0" w14:textId="77777777" w:rsidTr="008A4E24">
        <w:tc>
          <w:tcPr>
            <w:tcW w:w="2991" w:type="dxa"/>
            <w:tcBorders>
              <w:bottom w:val="nil"/>
            </w:tcBorders>
          </w:tcPr>
          <w:p w14:paraId="7E8D819E" w14:textId="77777777"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 xml:space="preserve">Applies to: </w:t>
            </w:r>
            <w:r w:rsidRPr="00FC0F87">
              <w:rPr>
                <w:rFonts w:ascii="Arial" w:hAnsi="Arial" w:cs="Arial"/>
                <w:iCs/>
                <w:sz w:val="22"/>
                <w:szCs w:val="22"/>
              </w:rPr>
              <w:t>(Please delete)</w:t>
            </w:r>
          </w:p>
        </w:tc>
        <w:tc>
          <w:tcPr>
            <w:tcW w:w="7040" w:type="dxa"/>
            <w:tcBorders>
              <w:bottom w:val="nil"/>
            </w:tcBorders>
          </w:tcPr>
          <w:p w14:paraId="7E8D819F" w14:textId="313D3C16" w:rsidR="004648AA" w:rsidRPr="00FC0F87" w:rsidRDefault="004648AA" w:rsidP="000C5446">
            <w:pPr>
              <w:spacing w:line="276" w:lineRule="auto"/>
              <w:rPr>
                <w:rFonts w:ascii="Arial" w:hAnsi="Arial" w:cs="Arial"/>
                <w:sz w:val="22"/>
                <w:szCs w:val="22"/>
                <w:lang w:eastAsia="en-US"/>
              </w:rPr>
            </w:pPr>
          </w:p>
        </w:tc>
      </w:tr>
      <w:tr w:rsidR="000C5129" w14:paraId="7E8D81A3" w14:textId="77777777" w:rsidTr="008A4E24">
        <w:tc>
          <w:tcPr>
            <w:tcW w:w="2991" w:type="dxa"/>
          </w:tcPr>
          <w:p w14:paraId="7E8D81A1" w14:textId="77777777" w:rsidR="000C5129" w:rsidRPr="00FC0F87" w:rsidRDefault="000C5129" w:rsidP="008A4E24">
            <w:pPr>
              <w:spacing w:line="276" w:lineRule="auto"/>
              <w:rPr>
                <w:rFonts w:ascii="Arial" w:hAnsi="Arial" w:cs="Arial"/>
                <w:sz w:val="22"/>
                <w:szCs w:val="22"/>
                <w:lang w:eastAsia="en-US"/>
              </w:rPr>
            </w:pPr>
            <w:r>
              <w:rPr>
                <w:rFonts w:ascii="Arial" w:hAnsi="Arial" w:cs="Arial"/>
                <w:sz w:val="22"/>
                <w:szCs w:val="22"/>
                <w:lang w:eastAsia="en-US"/>
              </w:rPr>
              <w:t>Approving Committee</w:t>
            </w:r>
          </w:p>
        </w:tc>
        <w:tc>
          <w:tcPr>
            <w:tcW w:w="7040" w:type="dxa"/>
          </w:tcPr>
          <w:p w14:paraId="7E8D81A2" w14:textId="208BF3F1" w:rsidR="000C5129" w:rsidRPr="00FC0F87" w:rsidRDefault="000C5129" w:rsidP="008A4E24">
            <w:pPr>
              <w:pStyle w:val="Policynormal"/>
              <w:spacing w:line="276" w:lineRule="auto"/>
              <w:jc w:val="left"/>
              <w:rPr>
                <w:iCs/>
                <w:sz w:val="22"/>
                <w:szCs w:val="22"/>
              </w:rPr>
            </w:pPr>
          </w:p>
        </w:tc>
      </w:tr>
      <w:tr w:rsidR="004648AA" w14:paraId="7E8D81A6" w14:textId="77777777" w:rsidTr="008A4E24">
        <w:tc>
          <w:tcPr>
            <w:tcW w:w="2991" w:type="dxa"/>
          </w:tcPr>
          <w:p w14:paraId="7E8D81A4" w14:textId="77777777"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Date approved:</w:t>
            </w:r>
          </w:p>
        </w:tc>
        <w:tc>
          <w:tcPr>
            <w:tcW w:w="7040" w:type="dxa"/>
          </w:tcPr>
          <w:p w14:paraId="7E8D81A5" w14:textId="77777777" w:rsidR="004648AA" w:rsidRPr="00FC0F87" w:rsidRDefault="003F0504" w:rsidP="008A4E24">
            <w:pPr>
              <w:pStyle w:val="Policynormal"/>
              <w:spacing w:line="276" w:lineRule="auto"/>
              <w:jc w:val="left"/>
              <w:rPr>
                <w:iCs/>
                <w:sz w:val="22"/>
                <w:szCs w:val="22"/>
              </w:rPr>
            </w:pPr>
            <w:r>
              <w:rPr>
                <w:iCs/>
                <w:sz w:val="22"/>
                <w:szCs w:val="22"/>
              </w:rPr>
              <w:t>06/11/2018</w:t>
            </w:r>
          </w:p>
        </w:tc>
      </w:tr>
      <w:tr w:rsidR="004648AA" w14:paraId="7E8D81A9" w14:textId="77777777" w:rsidTr="008A4E24">
        <w:tc>
          <w:tcPr>
            <w:tcW w:w="2991" w:type="dxa"/>
          </w:tcPr>
          <w:p w14:paraId="7E8D81A7" w14:textId="77777777" w:rsidR="004648AA" w:rsidRPr="00FC0F87" w:rsidRDefault="004648AA" w:rsidP="008A4E24">
            <w:pPr>
              <w:spacing w:line="276" w:lineRule="auto"/>
              <w:rPr>
                <w:rFonts w:ascii="Arial" w:hAnsi="Arial" w:cs="Arial"/>
                <w:sz w:val="22"/>
                <w:szCs w:val="22"/>
                <w:lang w:eastAsia="en-US"/>
              </w:rPr>
            </w:pPr>
            <w:r w:rsidRPr="00FC0F87">
              <w:rPr>
                <w:rFonts w:ascii="Arial" w:hAnsi="Arial" w:cs="Arial"/>
                <w:sz w:val="22"/>
                <w:szCs w:val="22"/>
                <w:lang w:eastAsia="en-US"/>
              </w:rPr>
              <w:t>Expiry date:</w:t>
            </w:r>
          </w:p>
        </w:tc>
        <w:tc>
          <w:tcPr>
            <w:tcW w:w="7040" w:type="dxa"/>
          </w:tcPr>
          <w:p w14:paraId="7E8D81A8" w14:textId="77777777" w:rsidR="004648AA" w:rsidRPr="00FC0F87" w:rsidRDefault="003F0504" w:rsidP="008A4E24">
            <w:pPr>
              <w:pStyle w:val="Policynormal"/>
              <w:spacing w:line="276" w:lineRule="auto"/>
              <w:jc w:val="left"/>
              <w:rPr>
                <w:iCs/>
                <w:sz w:val="22"/>
                <w:szCs w:val="22"/>
              </w:rPr>
            </w:pPr>
            <w:r>
              <w:rPr>
                <w:iCs/>
                <w:sz w:val="22"/>
                <w:szCs w:val="22"/>
              </w:rPr>
              <w:t>12/12/2022</w:t>
            </w:r>
          </w:p>
        </w:tc>
      </w:tr>
    </w:tbl>
    <w:p w14:paraId="7E8D81AA" w14:textId="77777777" w:rsidR="004648AA" w:rsidRPr="007D47D2" w:rsidRDefault="004648AA" w:rsidP="004648AA">
      <w:pPr>
        <w:pStyle w:val="Policynormal"/>
        <w:jc w:val="left"/>
        <w:rPr>
          <w:b/>
          <w:iCs/>
          <w:color w:val="FFFFFF" w:themeColor="background1"/>
        </w:rPr>
      </w:pPr>
      <w:r w:rsidRPr="007D47D2">
        <w:rPr>
          <w:b/>
          <w:iCs/>
          <w:color w:val="FFFFFF" w:themeColor="background1"/>
        </w:rPr>
        <w:t xml:space="preserve">Contents </w:t>
      </w:r>
    </w:p>
    <w:tbl>
      <w:tblPr>
        <w:tblStyle w:val="TableGrid"/>
        <w:tblW w:w="0" w:type="auto"/>
        <w:tblLook w:val="04A0" w:firstRow="1" w:lastRow="0" w:firstColumn="1" w:lastColumn="0" w:noHBand="0" w:noVBand="1"/>
      </w:tblPr>
      <w:tblGrid>
        <w:gridCol w:w="10031"/>
      </w:tblGrid>
      <w:tr w:rsidR="004648AA" w14:paraId="7E8D81AC" w14:textId="77777777" w:rsidTr="008A4E24">
        <w:tc>
          <w:tcPr>
            <w:tcW w:w="10031" w:type="dxa"/>
            <w:shd w:val="clear" w:color="auto" w:fill="005EB8"/>
          </w:tcPr>
          <w:p w14:paraId="7E8D81AB" w14:textId="77777777" w:rsidR="004648AA" w:rsidRDefault="004648AA" w:rsidP="008A4E24">
            <w:pPr>
              <w:pStyle w:val="Policynormal"/>
              <w:jc w:val="left"/>
              <w:rPr>
                <w:b/>
                <w:iCs/>
                <w:color w:val="FFFFFF" w:themeColor="background1"/>
              </w:rPr>
            </w:pPr>
            <w:r>
              <w:rPr>
                <w:b/>
                <w:iCs/>
                <w:color w:val="FFFFFF" w:themeColor="background1"/>
              </w:rPr>
              <w:t>Contents</w:t>
            </w:r>
          </w:p>
        </w:tc>
      </w:tr>
    </w:tbl>
    <w:p w14:paraId="7E8D81AD" w14:textId="77777777" w:rsidR="004648AA" w:rsidRPr="00315ABF" w:rsidRDefault="004648AA" w:rsidP="004648AA">
      <w:pPr>
        <w:pStyle w:val="Policynormal"/>
        <w:jc w:val="left"/>
        <w:rPr>
          <w:iCs/>
          <w:color w:val="808080"/>
          <w:sz w:val="16"/>
          <w:szCs w:val="16"/>
        </w:rPr>
      </w:pPr>
    </w:p>
    <w:tbl>
      <w:tblPr>
        <w:tblpPr w:leftFromText="180" w:rightFromText="180" w:vertAnchor="text" w:tblpY="1"/>
        <w:tblOverlap w:val="never"/>
        <w:tblW w:w="100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27"/>
        <w:gridCol w:w="8512"/>
        <w:gridCol w:w="992"/>
      </w:tblGrid>
      <w:tr w:rsidR="004648AA" w:rsidRPr="005A1A06" w14:paraId="7E8D81B0" w14:textId="77777777" w:rsidTr="0010559F">
        <w:trPr>
          <w:trHeight w:val="372"/>
        </w:trPr>
        <w:tc>
          <w:tcPr>
            <w:tcW w:w="9039" w:type="dxa"/>
            <w:gridSpan w:val="2"/>
            <w:shd w:val="clear" w:color="auto" w:fill="auto"/>
          </w:tcPr>
          <w:p w14:paraId="7E8D81AE" w14:textId="77777777" w:rsidR="004648AA" w:rsidRPr="005A1A06" w:rsidRDefault="004648AA" w:rsidP="0010559F">
            <w:pPr>
              <w:pStyle w:val="Policynormal"/>
              <w:spacing w:line="360" w:lineRule="auto"/>
              <w:jc w:val="left"/>
              <w:rPr>
                <w:b/>
              </w:rPr>
            </w:pPr>
            <w:r w:rsidRPr="005A1A06">
              <w:rPr>
                <w:b/>
              </w:rPr>
              <w:t>Section</w:t>
            </w:r>
          </w:p>
        </w:tc>
        <w:tc>
          <w:tcPr>
            <w:tcW w:w="992" w:type="dxa"/>
            <w:shd w:val="clear" w:color="auto" w:fill="auto"/>
          </w:tcPr>
          <w:p w14:paraId="7E8D81AF" w14:textId="77777777" w:rsidR="004648AA" w:rsidRPr="005A1A06" w:rsidRDefault="004648AA" w:rsidP="0010559F">
            <w:pPr>
              <w:pStyle w:val="Policynormal"/>
              <w:spacing w:line="360" w:lineRule="auto"/>
              <w:jc w:val="left"/>
              <w:rPr>
                <w:b/>
              </w:rPr>
            </w:pPr>
            <w:r w:rsidRPr="005A1A06">
              <w:rPr>
                <w:b/>
              </w:rPr>
              <w:t>Page</w:t>
            </w:r>
          </w:p>
        </w:tc>
      </w:tr>
      <w:tr w:rsidR="004648AA" w:rsidRPr="00A64571" w14:paraId="7E8D81B3" w14:textId="77777777" w:rsidTr="0010559F">
        <w:trPr>
          <w:trHeight w:val="372"/>
        </w:trPr>
        <w:tc>
          <w:tcPr>
            <w:tcW w:w="9039" w:type="dxa"/>
            <w:gridSpan w:val="2"/>
            <w:shd w:val="clear" w:color="auto" w:fill="auto"/>
          </w:tcPr>
          <w:p w14:paraId="7E8D81B1" w14:textId="77777777" w:rsidR="004648AA" w:rsidRPr="00A64571" w:rsidRDefault="00A015CD" w:rsidP="0010559F">
            <w:pPr>
              <w:pStyle w:val="Policynormal"/>
              <w:spacing w:line="360" w:lineRule="auto"/>
              <w:jc w:val="left"/>
              <w:rPr>
                <w:b/>
                <w:sz w:val="22"/>
                <w:szCs w:val="22"/>
              </w:rPr>
            </w:pPr>
            <w:hyperlink w:anchor="DocumentSummarySheet" w:history="1">
              <w:r w:rsidR="004F229F">
                <w:rPr>
                  <w:rStyle w:val="Hyperlink"/>
                  <w:bCs/>
                </w:rPr>
                <w:t>Document summary sheet</w:t>
              </w:r>
            </w:hyperlink>
          </w:p>
        </w:tc>
        <w:tc>
          <w:tcPr>
            <w:tcW w:w="992" w:type="dxa"/>
            <w:shd w:val="clear" w:color="auto" w:fill="auto"/>
            <w:vAlign w:val="center"/>
          </w:tcPr>
          <w:p w14:paraId="7E8D81B2" w14:textId="77777777" w:rsidR="004648AA" w:rsidRPr="000F4D63" w:rsidRDefault="004648AA" w:rsidP="0010559F">
            <w:pPr>
              <w:pStyle w:val="Policynormal"/>
              <w:spacing w:line="360" w:lineRule="auto"/>
              <w:jc w:val="left"/>
              <w:rPr>
                <w:sz w:val="22"/>
                <w:szCs w:val="22"/>
              </w:rPr>
            </w:pPr>
          </w:p>
        </w:tc>
      </w:tr>
      <w:tr w:rsidR="004648AA" w:rsidRPr="00A64571" w14:paraId="7E8D81B7" w14:textId="77777777" w:rsidTr="0010559F">
        <w:trPr>
          <w:trHeight w:val="386"/>
        </w:trPr>
        <w:tc>
          <w:tcPr>
            <w:tcW w:w="527" w:type="dxa"/>
            <w:shd w:val="clear" w:color="auto" w:fill="auto"/>
          </w:tcPr>
          <w:p w14:paraId="7E8D81B4" w14:textId="77777777" w:rsidR="004648AA" w:rsidRPr="00A64571" w:rsidRDefault="004648AA" w:rsidP="0010559F">
            <w:pPr>
              <w:pStyle w:val="Policynormal"/>
              <w:spacing w:line="360" w:lineRule="auto"/>
              <w:jc w:val="left"/>
              <w:rPr>
                <w:sz w:val="22"/>
                <w:szCs w:val="22"/>
              </w:rPr>
            </w:pPr>
            <w:r w:rsidRPr="00A64571">
              <w:rPr>
                <w:sz w:val="22"/>
                <w:szCs w:val="22"/>
              </w:rPr>
              <w:t>1</w:t>
            </w:r>
          </w:p>
        </w:tc>
        <w:tc>
          <w:tcPr>
            <w:tcW w:w="8512" w:type="dxa"/>
            <w:shd w:val="clear" w:color="auto" w:fill="auto"/>
          </w:tcPr>
          <w:p w14:paraId="7E8D81B5" w14:textId="77777777" w:rsidR="004648AA" w:rsidRPr="00315ABF" w:rsidRDefault="00A015CD" w:rsidP="0010559F">
            <w:pPr>
              <w:pStyle w:val="Policynormal"/>
              <w:spacing w:line="360" w:lineRule="auto"/>
              <w:jc w:val="left"/>
              <w:rPr>
                <w:b/>
              </w:rPr>
            </w:pPr>
            <w:hyperlink w:anchor="WhatIsThisPolicyAbout" w:history="1">
              <w:r w:rsidR="004F229F">
                <w:rPr>
                  <w:rStyle w:val="Hyperlink"/>
                </w:rPr>
                <w:t>Overview</w:t>
              </w:r>
            </w:hyperlink>
          </w:p>
        </w:tc>
        <w:tc>
          <w:tcPr>
            <w:tcW w:w="992" w:type="dxa"/>
            <w:shd w:val="clear" w:color="auto" w:fill="auto"/>
            <w:vAlign w:val="center"/>
          </w:tcPr>
          <w:p w14:paraId="7E8D81B6" w14:textId="77777777" w:rsidR="004648AA" w:rsidRPr="000F4D63" w:rsidRDefault="004648AA" w:rsidP="0010559F">
            <w:pPr>
              <w:pStyle w:val="Policynormal"/>
              <w:spacing w:line="360" w:lineRule="auto"/>
              <w:jc w:val="left"/>
              <w:rPr>
                <w:sz w:val="22"/>
                <w:szCs w:val="22"/>
              </w:rPr>
            </w:pPr>
          </w:p>
        </w:tc>
      </w:tr>
      <w:tr w:rsidR="004648AA" w:rsidRPr="00A64571" w14:paraId="7E8D81BB" w14:textId="77777777" w:rsidTr="0010559F">
        <w:trPr>
          <w:trHeight w:val="372"/>
        </w:trPr>
        <w:tc>
          <w:tcPr>
            <w:tcW w:w="527" w:type="dxa"/>
            <w:shd w:val="clear" w:color="auto" w:fill="auto"/>
          </w:tcPr>
          <w:p w14:paraId="7E8D81B8" w14:textId="77777777" w:rsidR="004648AA" w:rsidRPr="00E72D7C" w:rsidRDefault="003654F7" w:rsidP="0010559F">
            <w:pPr>
              <w:pStyle w:val="Policynormal"/>
              <w:spacing w:line="360" w:lineRule="auto"/>
              <w:jc w:val="left"/>
              <w:rPr>
                <w:sz w:val="22"/>
                <w:szCs w:val="22"/>
              </w:rPr>
            </w:pPr>
            <w:r>
              <w:rPr>
                <w:sz w:val="22"/>
                <w:szCs w:val="22"/>
              </w:rPr>
              <w:t>2</w:t>
            </w:r>
          </w:p>
        </w:tc>
        <w:tc>
          <w:tcPr>
            <w:tcW w:w="8512" w:type="dxa"/>
            <w:shd w:val="clear" w:color="auto" w:fill="auto"/>
          </w:tcPr>
          <w:p w14:paraId="7E8D81B9" w14:textId="77777777" w:rsidR="004648AA" w:rsidRPr="00E72D7C" w:rsidRDefault="00A015CD" w:rsidP="0010559F">
            <w:pPr>
              <w:pStyle w:val="Policynormal"/>
              <w:tabs>
                <w:tab w:val="center" w:pos="4148"/>
              </w:tabs>
              <w:spacing w:line="360" w:lineRule="auto"/>
              <w:jc w:val="left"/>
            </w:pPr>
            <w:hyperlink w:anchor="scope" w:history="1">
              <w:r w:rsidR="004F229F" w:rsidRPr="000650FD">
                <w:rPr>
                  <w:rStyle w:val="Hyperlink"/>
                </w:rPr>
                <w:t>Scope</w:t>
              </w:r>
              <w:r w:rsidR="003654F7" w:rsidRPr="000650FD">
                <w:rPr>
                  <w:rStyle w:val="Hyperlink"/>
                </w:rPr>
                <w:t xml:space="preserve"> &amp; </w:t>
              </w:r>
              <w:r w:rsidR="000650FD" w:rsidRPr="000650FD">
                <w:rPr>
                  <w:rStyle w:val="Hyperlink"/>
                </w:rPr>
                <w:t>Associated Documents</w:t>
              </w:r>
            </w:hyperlink>
          </w:p>
        </w:tc>
        <w:tc>
          <w:tcPr>
            <w:tcW w:w="992" w:type="dxa"/>
            <w:shd w:val="clear" w:color="auto" w:fill="auto"/>
            <w:vAlign w:val="center"/>
          </w:tcPr>
          <w:p w14:paraId="7E8D81BA" w14:textId="77777777" w:rsidR="004648AA" w:rsidRPr="000F4D63" w:rsidRDefault="004648AA" w:rsidP="0010559F">
            <w:pPr>
              <w:pStyle w:val="Policynormal"/>
              <w:spacing w:line="360" w:lineRule="auto"/>
              <w:jc w:val="left"/>
              <w:rPr>
                <w:sz w:val="22"/>
                <w:szCs w:val="22"/>
              </w:rPr>
            </w:pPr>
          </w:p>
        </w:tc>
      </w:tr>
      <w:tr w:rsidR="004648AA" w:rsidRPr="00A64571" w14:paraId="7E8D81BF" w14:textId="77777777" w:rsidTr="0010559F">
        <w:trPr>
          <w:trHeight w:val="372"/>
        </w:trPr>
        <w:tc>
          <w:tcPr>
            <w:tcW w:w="527" w:type="dxa"/>
            <w:shd w:val="clear" w:color="auto" w:fill="auto"/>
          </w:tcPr>
          <w:p w14:paraId="7E8D81BC" w14:textId="77777777" w:rsidR="004648AA" w:rsidRPr="00E72D7C" w:rsidRDefault="003654F7" w:rsidP="0010559F">
            <w:pPr>
              <w:pStyle w:val="Policynormal"/>
              <w:spacing w:line="360" w:lineRule="auto"/>
              <w:jc w:val="left"/>
              <w:rPr>
                <w:sz w:val="22"/>
                <w:szCs w:val="22"/>
              </w:rPr>
            </w:pPr>
            <w:r>
              <w:rPr>
                <w:sz w:val="22"/>
                <w:szCs w:val="22"/>
              </w:rPr>
              <w:t>3</w:t>
            </w:r>
          </w:p>
        </w:tc>
        <w:tc>
          <w:tcPr>
            <w:tcW w:w="8512" w:type="dxa"/>
            <w:shd w:val="clear" w:color="auto" w:fill="auto"/>
          </w:tcPr>
          <w:p w14:paraId="7E8D81BD" w14:textId="77777777" w:rsidR="004648AA" w:rsidRPr="00E72D7C" w:rsidRDefault="00A015CD" w:rsidP="0010559F">
            <w:pPr>
              <w:pStyle w:val="Policynormal"/>
              <w:spacing w:line="360" w:lineRule="auto"/>
              <w:jc w:val="left"/>
            </w:pPr>
            <w:hyperlink w:anchor="Background" w:history="1">
              <w:r w:rsidR="004F229F">
                <w:rPr>
                  <w:rStyle w:val="Hyperlink"/>
                </w:rPr>
                <w:t>Background</w:t>
              </w:r>
            </w:hyperlink>
          </w:p>
        </w:tc>
        <w:tc>
          <w:tcPr>
            <w:tcW w:w="992" w:type="dxa"/>
            <w:shd w:val="clear" w:color="auto" w:fill="auto"/>
            <w:vAlign w:val="center"/>
          </w:tcPr>
          <w:p w14:paraId="7E8D81BE" w14:textId="77777777" w:rsidR="004648AA" w:rsidRPr="000F4D63" w:rsidRDefault="004648AA" w:rsidP="0010559F">
            <w:pPr>
              <w:pStyle w:val="Policynormal"/>
              <w:spacing w:line="360" w:lineRule="auto"/>
              <w:jc w:val="left"/>
              <w:rPr>
                <w:sz w:val="22"/>
                <w:szCs w:val="22"/>
              </w:rPr>
            </w:pPr>
          </w:p>
        </w:tc>
      </w:tr>
      <w:tr w:rsidR="004648AA" w:rsidRPr="00A64571" w14:paraId="7E8D81C3" w14:textId="77777777" w:rsidTr="0010559F">
        <w:trPr>
          <w:trHeight w:val="386"/>
        </w:trPr>
        <w:tc>
          <w:tcPr>
            <w:tcW w:w="527" w:type="dxa"/>
            <w:shd w:val="clear" w:color="auto" w:fill="auto"/>
          </w:tcPr>
          <w:p w14:paraId="7E8D81C0" w14:textId="77777777" w:rsidR="004648AA" w:rsidRPr="00E72D7C" w:rsidRDefault="003654F7" w:rsidP="0010559F">
            <w:pPr>
              <w:pStyle w:val="Policynormal"/>
              <w:spacing w:line="360" w:lineRule="auto"/>
              <w:jc w:val="left"/>
              <w:rPr>
                <w:sz w:val="22"/>
                <w:szCs w:val="22"/>
              </w:rPr>
            </w:pPr>
            <w:r>
              <w:rPr>
                <w:sz w:val="22"/>
                <w:szCs w:val="22"/>
              </w:rPr>
              <w:t>4</w:t>
            </w:r>
          </w:p>
        </w:tc>
        <w:tc>
          <w:tcPr>
            <w:tcW w:w="8512" w:type="dxa"/>
            <w:shd w:val="clear" w:color="auto" w:fill="auto"/>
          </w:tcPr>
          <w:p w14:paraId="7E8D81C1" w14:textId="77777777" w:rsidR="004648AA" w:rsidRPr="00E72D7C" w:rsidRDefault="00A015CD" w:rsidP="0010559F">
            <w:pPr>
              <w:pStyle w:val="Policynormal"/>
              <w:spacing w:line="360" w:lineRule="auto"/>
              <w:jc w:val="left"/>
            </w:pPr>
            <w:hyperlink w:anchor="WhatIsNewInThisVersion" w:history="1">
              <w:r w:rsidR="004648AA" w:rsidRPr="005A1A06">
                <w:rPr>
                  <w:rStyle w:val="Hyperlink"/>
                </w:rPr>
                <w:t>What is new in this version?</w:t>
              </w:r>
            </w:hyperlink>
          </w:p>
        </w:tc>
        <w:tc>
          <w:tcPr>
            <w:tcW w:w="992" w:type="dxa"/>
            <w:shd w:val="clear" w:color="auto" w:fill="auto"/>
            <w:vAlign w:val="center"/>
          </w:tcPr>
          <w:p w14:paraId="7E8D81C2" w14:textId="77777777" w:rsidR="004648AA" w:rsidRPr="000F4D63" w:rsidRDefault="004648AA" w:rsidP="0010559F">
            <w:pPr>
              <w:pStyle w:val="Policynormal"/>
              <w:spacing w:line="360" w:lineRule="auto"/>
              <w:jc w:val="left"/>
              <w:rPr>
                <w:sz w:val="22"/>
                <w:szCs w:val="22"/>
              </w:rPr>
            </w:pPr>
          </w:p>
        </w:tc>
      </w:tr>
      <w:tr w:rsidR="004648AA" w:rsidRPr="00A64571" w14:paraId="7E8D81C7" w14:textId="77777777" w:rsidTr="0010559F">
        <w:trPr>
          <w:trHeight w:val="372"/>
        </w:trPr>
        <w:tc>
          <w:tcPr>
            <w:tcW w:w="527" w:type="dxa"/>
            <w:shd w:val="clear" w:color="auto" w:fill="auto"/>
          </w:tcPr>
          <w:p w14:paraId="7E8D81C4" w14:textId="77777777" w:rsidR="004648AA" w:rsidRPr="00E72D7C" w:rsidRDefault="003654F7" w:rsidP="0010559F">
            <w:pPr>
              <w:pStyle w:val="Policynormal"/>
              <w:spacing w:line="360" w:lineRule="auto"/>
              <w:jc w:val="left"/>
              <w:rPr>
                <w:sz w:val="22"/>
                <w:szCs w:val="22"/>
              </w:rPr>
            </w:pPr>
            <w:r>
              <w:rPr>
                <w:sz w:val="22"/>
                <w:szCs w:val="22"/>
              </w:rPr>
              <w:t>5</w:t>
            </w:r>
          </w:p>
        </w:tc>
        <w:tc>
          <w:tcPr>
            <w:tcW w:w="8512" w:type="dxa"/>
            <w:shd w:val="clear" w:color="auto" w:fill="auto"/>
          </w:tcPr>
          <w:p w14:paraId="7E8D81C5" w14:textId="77777777" w:rsidR="004648AA" w:rsidRPr="00E72D7C" w:rsidRDefault="00A015CD" w:rsidP="0010559F">
            <w:pPr>
              <w:pStyle w:val="Policynormal"/>
              <w:spacing w:line="360" w:lineRule="auto"/>
              <w:jc w:val="left"/>
            </w:pPr>
            <w:hyperlink w:anchor="Guideline" w:history="1">
              <w:r w:rsidR="00BA372B" w:rsidRPr="003B441D">
                <w:rPr>
                  <w:rStyle w:val="Hyperlink"/>
                </w:rPr>
                <w:t>Guideline</w:t>
              </w:r>
            </w:hyperlink>
            <w:r w:rsidR="002B3EA9">
              <w:rPr>
                <w:rStyle w:val="Hyperlink"/>
              </w:rPr>
              <w:t xml:space="preserve">   </w:t>
            </w:r>
          </w:p>
        </w:tc>
        <w:tc>
          <w:tcPr>
            <w:tcW w:w="992" w:type="dxa"/>
            <w:shd w:val="clear" w:color="auto" w:fill="auto"/>
            <w:vAlign w:val="center"/>
          </w:tcPr>
          <w:p w14:paraId="7E8D81C6" w14:textId="77777777" w:rsidR="004648AA" w:rsidRPr="000F4D63" w:rsidRDefault="004648AA" w:rsidP="0010559F">
            <w:pPr>
              <w:pStyle w:val="Policynormal"/>
              <w:spacing w:line="360" w:lineRule="auto"/>
              <w:jc w:val="left"/>
              <w:rPr>
                <w:sz w:val="22"/>
                <w:szCs w:val="22"/>
              </w:rPr>
            </w:pPr>
          </w:p>
        </w:tc>
      </w:tr>
      <w:tr w:rsidR="00D612C4" w:rsidRPr="00A64571" w14:paraId="7E8D81CB" w14:textId="77777777" w:rsidTr="0010559F">
        <w:trPr>
          <w:trHeight w:val="372"/>
        </w:trPr>
        <w:tc>
          <w:tcPr>
            <w:tcW w:w="527" w:type="dxa"/>
            <w:shd w:val="clear" w:color="auto" w:fill="auto"/>
          </w:tcPr>
          <w:p w14:paraId="7E8D81C8" w14:textId="77777777" w:rsidR="00D612C4" w:rsidRDefault="00D612C4" w:rsidP="0010559F">
            <w:pPr>
              <w:pStyle w:val="Policynormal"/>
              <w:spacing w:line="360" w:lineRule="auto"/>
              <w:jc w:val="left"/>
              <w:rPr>
                <w:sz w:val="22"/>
                <w:szCs w:val="22"/>
              </w:rPr>
            </w:pPr>
          </w:p>
        </w:tc>
        <w:tc>
          <w:tcPr>
            <w:tcW w:w="8512" w:type="dxa"/>
            <w:shd w:val="clear" w:color="auto" w:fill="auto"/>
          </w:tcPr>
          <w:p w14:paraId="7E8D81C9" w14:textId="77777777" w:rsidR="00D612C4" w:rsidRDefault="00D612C4" w:rsidP="0010559F">
            <w:pPr>
              <w:pStyle w:val="Policynormal"/>
              <w:spacing w:line="360" w:lineRule="auto"/>
              <w:jc w:val="left"/>
              <w:rPr>
                <w:rStyle w:val="Hyperlink"/>
              </w:rPr>
            </w:pPr>
            <w:r>
              <w:rPr>
                <w:rStyle w:val="Hyperlink"/>
              </w:rPr>
              <w:t>5.1</w:t>
            </w:r>
            <w:r w:rsidR="00252272">
              <w:rPr>
                <w:rStyle w:val="Hyperlink"/>
              </w:rPr>
              <w:t xml:space="preserve"> </w:t>
            </w:r>
            <w:r w:rsidR="00252272" w:rsidRPr="00252272">
              <w:rPr>
                <w:rStyle w:val="Hyperlink"/>
              </w:rPr>
              <w:t>Key Principles</w:t>
            </w:r>
          </w:p>
        </w:tc>
        <w:tc>
          <w:tcPr>
            <w:tcW w:w="992" w:type="dxa"/>
            <w:shd w:val="clear" w:color="auto" w:fill="auto"/>
            <w:vAlign w:val="center"/>
          </w:tcPr>
          <w:p w14:paraId="7E8D81CA" w14:textId="77777777" w:rsidR="00D612C4" w:rsidRPr="000F4D63" w:rsidRDefault="00D612C4" w:rsidP="0010559F">
            <w:pPr>
              <w:pStyle w:val="Policynormal"/>
              <w:spacing w:line="360" w:lineRule="auto"/>
              <w:jc w:val="left"/>
              <w:rPr>
                <w:sz w:val="22"/>
                <w:szCs w:val="22"/>
              </w:rPr>
            </w:pPr>
          </w:p>
        </w:tc>
      </w:tr>
      <w:tr w:rsidR="00252272" w:rsidRPr="00A64571" w14:paraId="7E8D81CF" w14:textId="77777777" w:rsidTr="0010559F">
        <w:trPr>
          <w:trHeight w:val="372"/>
        </w:trPr>
        <w:tc>
          <w:tcPr>
            <w:tcW w:w="527" w:type="dxa"/>
            <w:shd w:val="clear" w:color="auto" w:fill="auto"/>
          </w:tcPr>
          <w:p w14:paraId="7E8D81CC"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CD" w14:textId="77777777" w:rsidR="00252272" w:rsidRDefault="002D6682" w:rsidP="0010559F">
            <w:pPr>
              <w:pStyle w:val="Policynormal"/>
              <w:spacing w:line="360" w:lineRule="auto"/>
              <w:jc w:val="left"/>
              <w:rPr>
                <w:rStyle w:val="Hyperlink"/>
              </w:rPr>
            </w:pPr>
            <w:r>
              <w:rPr>
                <w:rStyle w:val="Hyperlink"/>
              </w:rPr>
              <w:t xml:space="preserve">5.2 </w:t>
            </w:r>
            <w:r w:rsidRPr="002D6682">
              <w:rPr>
                <w:rStyle w:val="Hyperlink"/>
              </w:rPr>
              <w:t>Management of increased blood glucose (basic protocol for blood glucose management</w:t>
            </w:r>
            <w:r>
              <w:rPr>
                <w:rStyle w:val="Hyperlink"/>
              </w:rPr>
              <w:t>)</w:t>
            </w:r>
          </w:p>
        </w:tc>
        <w:tc>
          <w:tcPr>
            <w:tcW w:w="992" w:type="dxa"/>
            <w:shd w:val="clear" w:color="auto" w:fill="auto"/>
            <w:vAlign w:val="center"/>
          </w:tcPr>
          <w:p w14:paraId="7E8D81CE" w14:textId="77777777" w:rsidR="00252272" w:rsidRPr="000F4D63" w:rsidRDefault="00252272" w:rsidP="0010559F">
            <w:pPr>
              <w:pStyle w:val="Policynormal"/>
              <w:spacing w:line="360" w:lineRule="auto"/>
              <w:jc w:val="left"/>
              <w:rPr>
                <w:sz w:val="22"/>
                <w:szCs w:val="22"/>
              </w:rPr>
            </w:pPr>
          </w:p>
        </w:tc>
      </w:tr>
      <w:tr w:rsidR="00252272" w:rsidRPr="00A64571" w14:paraId="7E8D81D3" w14:textId="77777777" w:rsidTr="0010559F">
        <w:trPr>
          <w:trHeight w:val="372"/>
        </w:trPr>
        <w:tc>
          <w:tcPr>
            <w:tcW w:w="527" w:type="dxa"/>
            <w:shd w:val="clear" w:color="auto" w:fill="auto"/>
          </w:tcPr>
          <w:p w14:paraId="7E8D81D0"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D1" w14:textId="77777777" w:rsidR="00252272" w:rsidRDefault="002D6682" w:rsidP="0010559F">
            <w:pPr>
              <w:pStyle w:val="Policynormal"/>
              <w:spacing w:line="360" w:lineRule="auto"/>
              <w:jc w:val="left"/>
              <w:rPr>
                <w:rStyle w:val="Hyperlink"/>
              </w:rPr>
            </w:pPr>
            <w:r w:rsidRPr="002D6682">
              <w:rPr>
                <w:rStyle w:val="Hyperlink"/>
              </w:rPr>
              <w:t>5.3</w:t>
            </w:r>
            <w:r>
              <w:rPr>
                <w:rStyle w:val="Hyperlink"/>
              </w:rPr>
              <w:t xml:space="preserve"> </w:t>
            </w:r>
            <w:r w:rsidRPr="002D6682">
              <w:rPr>
                <w:rStyle w:val="Hyperlink"/>
              </w:rPr>
              <w:t xml:space="preserve">Basal and long acting </w:t>
            </w:r>
            <w:proofErr w:type="spellStart"/>
            <w:r w:rsidRPr="002D6682">
              <w:rPr>
                <w:rStyle w:val="Hyperlink"/>
              </w:rPr>
              <w:t>insulins</w:t>
            </w:r>
            <w:proofErr w:type="spellEnd"/>
          </w:p>
        </w:tc>
        <w:tc>
          <w:tcPr>
            <w:tcW w:w="992" w:type="dxa"/>
            <w:shd w:val="clear" w:color="auto" w:fill="auto"/>
            <w:vAlign w:val="center"/>
          </w:tcPr>
          <w:p w14:paraId="7E8D81D2" w14:textId="77777777" w:rsidR="00252272" w:rsidRPr="000F4D63" w:rsidRDefault="00252272" w:rsidP="0010559F">
            <w:pPr>
              <w:pStyle w:val="Policynormal"/>
              <w:spacing w:line="360" w:lineRule="auto"/>
              <w:jc w:val="left"/>
              <w:rPr>
                <w:sz w:val="22"/>
                <w:szCs w:val="22"/>
              </w:rPr>
            </w:pPr>
          </w:p>
        </w:tc>
      </w:tr>
      <w:tr w:rsidR="00252272" w:rsidRPr="00A64571" w14:paraId="7E8D81D7" w14:textId="77777777" w:rsidTr="0010559F">
        <w:trPr>
          <w:trHeight w:val="372"/>
        </w:trPr>
        <w:tc>
          <w:tcPr>
            <w:tcW w:w="527" w:type="dxa"/>
            <w:shd w:val="clear" w:color="auto" w:fill="auto"/>
          </w:tcPr>
          <w:p w14:paraId="7E8D81D4"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D5" w14:textId="77777777" w:rsidR="00AB3FDD" w:rsidRPr="00E07E66" w:rsidRDefault="00A015CD" w:rsidP="0010559F">
            <w:pPr>
              <w:pStyle w:val="Policynormal"/>
              <w:spacing w:line="360" w:lineRule="auto"/>
              <w:jc w:val="left"/>
              <w:rPr>
                <w:rStyle w:val="Hyperlink"/>
              </w:rPr>
            </w:pPr>
            <w:hyperlink w:anchor="UseofMetforminincriticalcare" w:history="1">
              <w:r w:rsidR="00AB3FDD" w:rsidRPr="00E07E66">
                <w:rPr>
                  <w:rStyle w:val="Hyperlink"/>
                </w:rPr>
                <w:t>5.4  Use of Metformin in critical care</w:t>
              </w:r>
            </w:hyperlink>
          </w:p>
        </w:tc>
        <w:tc>
          <w:tcPr>
            <w:tcW w:w="992" w:type="dxa"/>
            <w:shd w:val="clear" w:color="auto" w:fill="auto"/>
            <w:vAlign w:val="center"/>
          </w:tcPr>
          <w:p w14:paraId="7E8D81D6" w14:textId="77777777" w:rsidR="00252272" w:rsidRPr="000F4D63" w:rsidRDefault="00252272" w:rsidP="0010559F">
            <w:pPr>
              <w:pStyle w:val="Policynormal"/>
              <w:spacing w:line="360" w:lineRule="auto"/>
              <w:jc w:val="left"/>
              <w:rPr>
                <w:sz w:val="22"/>
                <w:szCs w:val="22"/>
              </w:rPr>
            </w:pPr>
          </w:p>
        </w:tc>
      </w:tr>
      <w:tr w:rsidR="00252272" w:rsidRPr="00A64571" w14:paraId="7E8D81DB" w14:textId="77777777" w:rsidTr="0010559F">
        <w:trPr>
          <w:trHeight w:val="372"/>
        </w:trPr>
        <w:tc>
          <w:tcPr>
            <w:tcW w:w="527" w:type="dxa"/>
            <w:shd w:val="clear" w:color="auto" w:fill="auto"/>
          </w:tcPr>
          <w:p w14:paraId="7E8D81D8"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D9" w14:textId="77777777" w:rsidR="00252272" w:rsidRDefault="00A015CD" w:rsidP="0010559F">
            <w:pPr>
              <w:pStyle w:val="Policynormal"/>
              <w:spacing w:line="360" w:lineRule="auto"/>
              <w:jc w:val="left"/>
              <w:rPr>
                <w:rStyle w:val="Hyperlink"/>
              </w:rPr>
            </w:pPr>
            <w:hyperlink w:anchor="Glucoselikepeptide" w:history="1">
              <w:r w:rsidR="00E07E66" w:rsidRPr="00E07E66">
                <w:rPr>
                  <w:rStyle w:val="Hyperlink"/>
                </w:rPr>
                <w:t xml:space="preserve">5.5 </w:t>
              </w:r>
              <w:r w:rsidR="00AB3FDD" w:rsidRPr="00E07E66">
                <w:rPr>
                  <w:rStyle w:val="Hyperlink"/>
                </w:rPr>
                <w:t>Glucose like peptide (GLP) 1 Analogues</w:t>
              </w:r>
            </w:hyperlink>
          </w:p>
        </w:tc>
        <w:tc>
          <w:tcPr>
            <w:tcW w:w="992" w:type="dxa"/>
            <w:shd w:val="clear" w:color="auto" w:fill="auto"/>
            <w:vAlign w:val="center"/>
          </w:tcPr>
          <w:p w14:paraId="7E8D81DA" w14:textId="77777777" w:rsidR="00252272" w:rsidRPr="000F4D63" w:rsidRDefault="00252272" w:rsidP="0010559F">
            <w:pPr>
              <w:pStyle w:val="Policynormal"/>
              <w:spacing w:line="360" w:lineRule="auto"/>
              <w:jc w:val="left"/>
              <w:rPr>
                <w:sz w:val="22"/>
                <w:szCs w:val="22"/>
              </w:rPr>
            </w:pPr>
          </w:p>
        </w:tc>
      </w:tr>
      <w:tr w:rsidR="00252272" w:rsidRPr="00A64571" w14:paraId="7E8D81DF" w14:textId="77777777" w:rsidTr="0010559F">
        <w:trPr>
          <w:trHeight w:val="372"/>
        </w:trPr>
        <w:tc>
          <w:tcPr>
            <w:tcW w:w="527" w:type="dxa"/>
            <w:shd w:val="clear" w:color="auto" w:fill="auto"/>
          </w:tcPr>
          <w:p w14:paraId="7E8D81DC"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DD" w14:textId="77777777" w:rsidR="00E07E66" w:rsidRDefault="00A015CD" w:rsidP="0010559F">
            <w:pPr>
              <w:pStyle w:val="Policynormal"/>
              <w:spacing w:line="360" w:lineRule="auto"/>
              <w:jc w:val="left"/>
              <w:rPr>
                <w:rStyle w:val="Hyperlink"/>
              </w:rPr>
            </w:pPr>
            <w:hyperlink w:anchor="Dipeptidylpeptidase" w:history="1">
              <w:r w:rsidR="00E07E66" w:rsidRPr="00E07E66">
                <w:rPr>
                  <w:rStyle w:val="Hyperlink"/>
                </w:rPr>
                <w:t xml:space="preserve">5.6 </w:t>
              </w:r>
              <w:proofErr w:type="spellStart"/>
              <w:r w:rsidR="00E07E66" w:rsidRPr="00E07E66">
                <w:rPr>
                  <w:rStyle w:val="Hyperlink"/>
                </w:rPr>
                <w:t>Dipeptidyl</w:t>
              </w:r>
              <w:proofErr w:type="spellEnd"/>
              <w:r w:rsidR="00E07E66" w:rsidRPr="00E07E66">
                <w:rPr>
                  <w:rStyle w:val="Hyperlink"/>
                </w:rPr>
                <w:t xml:space="preserve"> peptidase-4 (DPP-4) inhibitors</w:t>
              </w:r>
            </w:hyperlink>
          </w:p>
        </w:tc>
        <w:tc>
          <w:tcPr>
            <w:tcW w:w="992" w:type="dxa"/>
            <w:shd w:val="clear" w:color="auto" w:fill="auto"/>
            <w:vAlign w:val="center"/>
          </w:tcPr>
          <w:p w14:paraId="7E8D81DE" w14:textId="77777777" w:rsidR="00252272" w:rsidRPr="000F4D63" w:rsidRDefault="00252272" w:rsidP="0010559F">
            <w:pPr>
              <w:pStyle w:val="Policynormal"/>
              <w:spacing w:line="360" w:lineRule="auto"/>
              <w:jc w:val="left"/>
              <w:rPr>
                <w:sz w:val="22"/>
                <w:szCs w:val="22"/>
              </w:rPr>
            </w:pPr>
          </w:p>
        </w:tc>
      </w:tr>
      <w:tr w:rsidR="00252272" w:rsidRPr="00A64571" w14:paraId="7E8D81E3" w14:textId="77777777" w:rsidTr="0010559F">
        <w:trPr>
          <w:trHeight w:val="372"/>
        </w:trPr>
        <w:tc>
          <w:tcPr>
            <w:tcW w:w="527" w:type="dxa"/>
            <w:shd w:val="clear" w:color="auto" w:fill="auto"/>
          </w:tcPr>
          <w:p w14:paraId="7E8D81E0" w14:textId="77777777" w:rsidR="00252272" w:rsidRDefault="00252272" w:rsidP="0010559F">
            <w:pPr>
              <w:pStyle w:val="Policynormal"/>
              <w:spacing w:line="360" w:lineRule="auto"/>
              <w:jc w:val="left"/>
              <w:rPr>
                <w:sz w:val="22"/>
                <w:szCs w:val="22"/>
              </w:rPr>
            </w:pPr>
          </w:p>
        </w:tc>
        <w:bookmarkStart w:id="0" w:name="SodiumGlucosecotranssporter2"/>
        <w:bookmarkEnd w:id="0"/>
        <w:tc>
          <w:tcPr>
            <w:tcW w:w="8512" w:type="dxa"/>
            <w:shd w:val="clear" w:color="auto" w:fill="auto"/>
          </w:tcPr>
          <w:p w14:paraId="7E8D81E1" w14:textId="77777777" w:rsidR="00252272" w:rsidRDefault="0010559F" w:rsidP="0010559F">
            <w:pPr>
              <w:pStyle w:val="Policynormal"/>
              <w:spacing w:line="360" w:lineRule="auto"/>
              <w:jc w:val="left"/>
              <w:rPr>
                <w:rStyle w:val="Hyperlink"/>
              </w:rPr>
            </w:pPr>
            <w:r>
              <w:rPr>
                <w:rStyle w:val="Hyperlink"/>
              </w:rPr>
              <w:fldChar w:fldCharType="begin"/>
            </w:r>
            <w:r>
              <w:rPr>
                <w:rStyle w:val="Hyperlink"/>
              </w:rPr>
              <w:instrText xml:space="preserve"> HYPERLINK  \l "Sodiumglucosecotransporter2" </w:instrText>
            </w:r>
            <w:r>
              <w:rPr>
                <w:rStyle w:val="Hyperlink"/>
              </w:rPr>
              <w:fldChar w:fldCharType="separate"/>
            </w:r>
            <w:r w:rsidR="00E07E66" w:rsidRPr="0010559F">
              <w:rPr>
                <w:rStyle w:val="Hyperlink"/>
              </w:rPr>
              <w:t>5.7</w:t>
            </w:r>
            <w:r w:rsidRPr="0010559F">
              <w:rPr>
                <w:rStyle w:val="Hyperlink"/>
              </w:rPr>
              <w:t xml:space="preserve"> Sodium-glucose co-transporter 2 (SGLT2) inhibitors</w:t>
            </w:r>
            <w:r>
              <w:rPr>
                <w:rStyle w:val="Hyperlink"/>
              </w:rPr>
              <w:fldChar w:fldCharType="end"/>
            </w:r>
          </w:p>
        </w:tc>
        <w:tc>
          <w:tcPr>
            <w:tcW w:w="992" w:type="dxa"/>
            <w:shd w:val="clear" w:color="auto" w:fill="auto"/>
            <w:vAlign w:val="center"/>
          </w:tcPr>
          <w:p w14:paraId="7E8D81E2" w14:textId="77777777" w:rsidR="00252272" w:rsidRPr="000F4D63" w:rsidRDefault="00252272" w:rsidP="0010559F">
            <w:pPr>
              <w:pStyle w:val="Policynormal"/>
              <w:spacing w:line="360" w:lineRule="auto"/>
              <w:jc w:val="left"/>
              <w:rPr>
                <w:sz w:val="22"/>
                <w:szCs w:val="22"/>
              </w:rPr>
            </w:pPr>
          </w:p>
        </w:tc>
      </w:tr>
      <w:tr w:rsidR="00E07E66" w:rsidRPr="00A64571" w14:paraId="7E8D81E7" w14:textId="77777777" w:rsidTr="0010559F">
        <w:trPr>
          <w:trHeight w:val="372"/>
        </w:trPr>
        <w:tc>
          <w:tcPr>
            <w:tcW w:w="527" w:type="dxa"/>
            <w:shd w:val="clear" w:color="auto" w:fill="auto"/>
          </w:tcPr>
          <w:p w14:paraId="7E8D81E4" w14:textId="77777777" w:rsidR="00E07E66" w:rsidRDefault="00E07E66" w:rsidP="0010559F">
            <w:pPr>
              <w:pStyle w:val="Policynormal"/>
              <w:spacing w:line="360" w:lineRule="auto"/>
              <w:jc w:val="left"/>
              <w:rPr>
                <w:sz w:val="22"/>
                <w:szCs w:val="22"/>
              </w:rPr>
            </w:pPr>
          </w:p>
        </w:tc>
        <w:tc>
          <w:tcPr>
            <w:tcW w:w="8512" w:type="dxa"/>
            <w:shd w:val="clear" w:color="auto" w:fill="auto"/>
          </w:tcPr>
          <w:p w14:paraId="7E8D81E5" w14:textId="77777777" w:rsidR="00E07E66" w:rsidRDefault="00A015CD" w:rsidP="0010559F">
            <w:pPr>
              <w:pStyle w:val="Policynormal"/>
              <w:spacing w:line="360" w:lineRule="auto"/>
              <w:jc w:val="left"/>
              <w:rPr>
                <w:rStyle w:val="Hyperlink"/>
              </w:rPr>
            </w:pPr>
            <w:hyperlink w:anchor="Sulphonylureas" w:history="1">
              <w:r w:rsidR="0010559F" w:rsidRPr="0010559F">
                <w:rPr>
                  <w:rStyle w:val="Hyperlink"/>
                </w:rPr>
                <w:t xml:space="preserve">5.8 </w:t>
              </w:r>
              <w:proofErr w:type="spellStart"/>
              <w:r w:rsidR="0010559F" w:rsidRPr="0010559F">
                <w:rPr>
                  <w:rStyle w:val="Hyperlink"/>
                </w:rPr>
                <w:t>Sulphonylureas</w:t>
              </w:r>
              <w:proofErr w:type="spellEnd"/>
            </w:hyperlink>
          </w:p>
        </w:tc>
        <w:tc>
          <w:tcPr>
            <w:tcW w:w="992" w:type="dxa"/>
            <w:shd w:val="clear" w:color="auto" w:fill="auto"/>
            <w:vAlign w:val="center"/>
          </w:tcPr>
          <w:p w14:paraId="7E8D81E6" w14:textId="77777777" w:rsidR="00E07E66" w:rsidRPr="000F4D63" w:rsidRDefault="00E07E66" w:rsidP="0010559F">
            <w:pPr>
              <w:pStyle w:val="Policynormal"/>
              <w:spacing w:line="360" w:lineRule="auto"/>
              <w:jc w:val="left"/>
              <w:rPr>
                <w:sz w:val="22"/>
                <w:szCs w:val="22"/>
              </w:rPr>
            </w:pPr>
          </w:p>
        </w:tc>
      </w:tr>
      <w:tr w:rsidR="0010559F" w:rsidRPr="00A64571" w14:paraId="7E8D81EB" w14:textId="77777777" w:rsidTr="0010559F">
        <w:trPr>
          <w:trHeight w:val="372"/>
        </w:trPr>
        <w:tc>
          <w:tcPr>
            <w:tcW w:w="527" w:type="dxa"/>
            <w:shd w:val="clear" w:color="auto" w:fill="auto"/>
          </w:tcPr>
          <w:p w14:paraId="7E8D81E8" w14:textId="77777777" w:rsidR="0010559F" w:rsidRDefault="0010559F" w:rsidP="0010559F">
            <w:pPr>
              <w:pStyle w:val="Policynormal"/>
              <w:spacing w:line="360" w:lineRule="auto"/>
              <w:jc w:val="left"/>
              <w:rPr>
                <w:sz w:val="22"/>
                <w:szCs w:val="22"/>
              </w:rPr>
            </w:pPr>
          </w:p>
        </w:tc>
        <w:tc>
          <w:tcPr>
            <w:tcW w:w="8512" w:type="dxa"/>
            <w:shd w:val="clear" w:color="auto" w:fill="auto"/>
          </w:tcPr>
          <w:p w14:paraId="7E8D81E9" w14:textId="77777777" w:rsidR="0010559F" w:rsidRDefault="00A015CD" w:rsidP="0010559F">
            <w:pPr>
              <w:pStyle w:val="Policynormal"/>
              <w:spacing w:line="360" w:lineRule="auto"/>
              <w:jc w:val="left"/>
              <w:rPr>
                <w:rStyle w:val="Hyperlink"/>
              </w:rPr>
            </w:pPr>
            <w:hyperlink w:anchor="Meglitinides" w:history="1">
              <w:r w:rsidR="0010559F" w:rsidRPr="0010559F">
                <w:rPr>
                  <w:rStyle w:val="Hyperlink"/>
                </w:rPr>
                <w:t xml:space="preserve">5.9 </w:t>
              </w:r>
              <w:proofErr w:type="spellStart"/>
              <w:r w:rsidR="0010559F" w:rsidRPr="0010559F">
                <w:rPr>
                  <w:rStyle w:val="Hyperlink"/>
                </w:rPr>
                <w:t>Meglitinides</w:t>
              </w:r>
              <w:proofErr w:type="spellEnd"/>
            </w:hyperlink>
          </w:p>
        </w:tc>
        <w:tc>
          <w:tcPr>
            <w:tcW w:w="992" w:type="dxa"/>
            <w:shd w:val="clear" w:color="auto" w:fill="auto"/>
            <w:vAlign w:val="center"/>
          </w:tcPr>
          <w:p w14:paraId="7E8D81EA" w14:textId="77777777" w:rsidR="0010559F" w:rsidRPr="000F4D63" w:rsidRDefault="0010559F" w:rsidP="0010559F">
            <w:pPr>
              <w:pStyle w:val="Policynormal"/>
              <w:spacing w:line="360" w:lineRule="auto"/>
              <w:jc w:val="left"/>
              <w:rPr>
                <w:sz w:val="22"/>
                <w:szCs w:val="22"/>
              </w:rPr>
            </w:pPr>
          </w:p>
        </w:tc>
      </w:tr>
      <w:tr w:rsidR="0010559F" w:rsidRPr="00A64571" w14:paraId="7E8D81EF" w14:textId="77777777" w:rsidTr="0010559F">
        <w:trPr>
          <w:trHeight w:val="372"/>
        </w:trPr>
        <w:tc>
          <w:tcPr>
            <w:tcW w:w="527" w:type="dxa"/>
            <w:shd w:val="clear" w:color="auto" w:fill="auto"/>
          </w:tcPr>
          <w:p w14:paraId="7E8D81EC" w14:textId="77777777" w:rsidR="0010559F" w:rsidRDefault="0010559F" w:rsidP="0010559F">
            <w:pPr>
              <w:pStyle w:val="Policynormal"/>
              <w:spacing w:line="360" w:lineRule="auto"/>
              <w:jc w:val="left"/>
              <w:rPr>
                <w:sz w:val="22"/>
                <w:szCs w:val="22"/>
              </w:rPr>
            </w:pPr>
          </w:p>
        </w:tc>
        <w:tc>
          <w:tcPr>
            <w:tcW w:w="8512" w:type="dxa"/>
            <w:shd w:val="clear" w:color="auto" w:fill="auto"/>
          </w:tcPr>
          <w:p w14:paraId="7E8D81ED" w14:textId="77777777" w:rsidR="0010559F" w:rsidRDefault="00A015CD" w:rsidP="0010559F">
            <w:pPr>
              <w:pStyle w:val="Policynormal"/>
              <w:spacing w:line="360" w:lineRule="auto"/>
              <w:jc w:val="left"/>
              <w:rPr>
                <w:rStyle w:val="Hyperlink"/>
              </w:rPr>
            </w:pPr>
            <w:hyperlink w:anchor="Thiazolidinediones" w:history="1">
              <w:r w:rsidR="0010559F" w:rsidRPr="0010559F">
                <w:rPr>
                  <w:rStyle w:val="Hyperlink"/>
                </w:rPr>
                <w:t xml:space="preserve">5.10 </w:t>
              </w:r>
              <w:proofErr w:type="spellStart"/>
              <w:r w:rsidR="0010559F" w:rsidRPr="0010559F">
                <w:rPr>
                  <w:rStyle w:val="Hyperlink"/>
                </w:rPr>
                <w:t>Thiazolidinediones</w:t>
              </w:r>
              <w:proofErr w:type="spellEnd"/>
            </w:hyperlink>
          </w:p>
        </w:tc>
        <w:tc>
          <w:tcPr>
            <w:tcW w:w="992" w:type="dxa"/>
            <w:shd w:val="clear" w:color="auto" w:fill="auto"/>
            <w:vAlign w:val="center"/>
          </w:tcPr>
          <w:p w14:paraId="7E8D81EE" w14:textId="77777777" w:rsidR="0010559F" w:rsidRPr="000F4D63" w:rsidRDefault="0010559F" w:rsidP="0010559F">
            <w:pPr>
              <w:pStyle w:val="Policynormal"/>
              <w:spacing w:line="360" w:lineRule="auto"/>
              <w:jc w:val="left"/>
              <w:rPr>
                <w:sz w:val="22"/>
                <w:szCs w:val="22"/>
              </w:rPr>
            </w:pPr>
          </w:p>
        </w:tc>
      </w:tr>
      <w:tr w:rsidR="0010559F" w:rsidRPr="00A64571" w14:paraId="7E8D81F3" w14:textId="77777777" w:rsidTr="0010559F">
        <w:trPr>
          <w:trHeight w:val="372"/>
        </w:trPr>
        <w:tc>
          <w:tcPr>
            <w:tcW w:w="527" w:type="dxa"/>
            <w:shd w:val="clear" w:color="auto" w:fill="auto"/>
          </w:tcPr>
          <w:p w14:paraId="7E8D81F0" w14:textId="77777777" w:rsidR="0010559F" w:rsidRDefault="0010559F" w:rsidP="0010559F">
            <w:pPr>
              <w:pStyle w:val="Policynormal"/>
              <w:spacing w:line="360" w:lineRule="auto"/>
              <w:jc w:val="left"/>
              <w:rPr>
                <w:sz w:val="22"/>
                <w:szCs w:val="22"/>
              </w:rPr>
            </w:pPr>
          </w:p>
        </w:tc>
        <w:tc>
          <w:tcPr>
            <w:tcW w:w="8512" w:type="dxa"/>
            <w:shd w:val="clear" w:color="auto" w:fill="auto"/>
          </w:tcPr>
          <w:p w14:paraId="7E8D81F1" w14:textId="77777777" w:rsidR="0010559F" w:rsidRDefault="00A015CD" w:rsidP="0010559F">
            <w:pPr>
              <w:pStyle w:val="Policynormal"/>
              <w:spacing w:line="360" w:lineRule="auto"/>
              <w:jc w:val="left"/>
              <w:rPr>
                <w:rStyle w:val="Hyperlink"/>
              </w:rPr>
            </w:pPr>
            <w:hyperlink w:anchor="Alphaglucosidaseinhibitors" w:history="1">
              <w:r w:rsidR="0010559F" w:rsidRPr="0010559F">
                <w:rPr>
                  <w:rStyle w:val="Hyperlink"/>
                </w:rPr>
                <w:t xml:space="preserve">5.11 Alpha </w:t>
              </w:r>
              <w:proofErr w:type="spellStart"/>
              <w:r w:rsidR="0010559F" w:rsidRPr="0010559F">
                <w:rPr>
                  <w:rStyle w:val="Hyperlink"/>
                </w:rPr>
                <w:t>glucosidase</w:t>
              </w:r>
              <w:proofErr w:type="spellEnd"/>
              <w:r w:rsidR="0010559F" w:rsidRPr="0010559F">
                <w:rPr>
                  <w:rStyle w:val="Hyperlink"/>
                </w:rPr>
                <w:t xml:space="preserve"> inhibitors</w:t>
              </w:r>
            </w:hyperlink>
          </w:p>
        </w:tc>
        <w:tc>
          <w:tcPr>
            <w:tcW w:w="992" w:type="dxa"/>
            <w:shd w:val="clear" w:color="auto" w:fill="auto"/>
            <w:vAlign w:val="center"/>
          </w:tcPr>
          <w:p w14:paraId="7E8D81F2" w14:textId="77777777" w:rsidR="0010559F" w:rsidRPr="000F4D63" w:rsidRDefault="0010559F" w:rsidP="0010559F">
            <w:pPr>
              <w:pStyle w:val="Policynormal"/>
              <w:spacing w:line="360" w:lineRule="auto"/>
              <w:jc w:val="left"/>
              <w:rPr>
                <w:sz w:val="22"/>
                <w:szCs w:val="22"/>
              </w:rPr>
            </w:pPr>
          </w:p>
        </w:tc>
      </w:tr>
      <w:tr w:rsidR="0010559F" w:rsidRPr="00A64571" w14:paraId="7E8D81F7" w14:textId="77777777" w:rsidTr="0010559F">
        <w:trPr>
          <w:trHeight w:val="372"/>
        </w:trPr>
        <w:tc>
          <w:tcPr>
            <w:tcW w:w="527" w:type="dxa"/>
            <w:shd w:val="clear" w:color="auto" w:fill="auto"/>
          </w:tcPr>
          <w:p w14:paraId="7E8D81F4" w14:textId="77777777" w:rsidR="0010559F" w:rsidRDefault="0010559F" w:rsidP="0010559F">
            <w:pPr>
              <w:pStyle w:val="Policynormal"/>
              <w:spacing w:line="360" w:lineRule="auto"/>
              <w:jc w:val="left"/>
              <w:rPr>
                <w:sz w:val="22"/>
                <w:szCs w:val="22"/>
              </w:rPr>
            </w:pPr>
          </w:p>
        </w:tc>
        <w:tc>
          <w:tcPr>
            <w:tcW w:w="8512" w:type="dxa"/>
            <w:shd w:val="clear" w:color="auto" w:fill="auto"/>
          </w:tcPr>
          <w:p w14:paraId="7E8D81F5" w14:textId="77777777" w:rsidR="0010559F" w:rsidRDefault="00A015CD" w:rsidP="0010559F">
            <w:pPr>
              <w:pStyle w:val="Policynormal"/>
              <w:spacing w:line="360" w:lineRule="auto"/>
              <w:jc w:val="left"/>
              <w:rPr>
                <w:rStyle w:val="Hyperlink"/>
              </w:rPr>
            </w:pPr>
            <w:hyperlink w:anchor="Hypoglycaemia" w:history="1">
              <w:r w:rsidR="0010559F" w:rsidRPr="0010559F">
                <w:rPr>
                  <w:rStyle w:val="Hyperlink"/>
                </w:rPr>
                <w:t>5.12  Hypoglycaemia</w:t>
              </w:r>
            </w:hyperlink>
          </w:p>
        </w:tc>
        <w:tc>
          <w:tcPr>
            <w:tcW w:w="992" w:type="dxa"/>
            <w:shd w:val="clear" w:color="auto" w:fill="auto"/>
            <w:vAlign w:val="center"/>
          </w:tcPr>
          <w:p w14:paraId="7E8D81F6" w14:textId="77777777" w:rsidR="0010559F" w:rsidRPr="000F4D63" w:rsidRDefault="0010559F" w:rsidP="0010559F">
            <w:pPr>
              <w:pStyle w:val="Policynormal"/>
              <w:spacing w:line="360" w:lineRule="auto"/>
              <w:jc w:val="left"/>
              <w:rPr>
                <w:sz w:val="22"/>
                <w:szCs w:val="22"/>
              </w:rPr>
            </w:pPr>
          </w:p>
        </w:tc>
      </w:tr>
      <w:tr w:rsidR="00252272" w:rsidRPr="00A64571" w14:paraId="7E8D81FB" w14:textId="77777777" w:rsidTr="0010559F">
        <w:trPr>
          <w:trHeight w:val="372"/>
        </w:trPr>
        <w:tc>
          <w:tcPr>
            <w:tcW w:w="527" w:type="dxa"/>
            <w:shd w:val="clear" w:color="auto" w:fill="auto"/>
          </w:tcPr>
          <w:p w14:paraId="7E8D81F8" w14:textId="77777777" w:rsidR="00252272" w:rsidRDefault="00252272" w:rsidP="0010559F">
            <w:pPr>
              <w:pStyle w:val="Policynormal"/>
              <w:spacing w:line="360" w:lineRule="auto"/>
              <w:jc w:val="left"/>
              <w:rPr>
                <w:sz w:val="22"/>
                <w:szCs w:val="22"/>
              </w:rPr>
            </w:pPr>
          </w:p>
        </w:tc>
        <w:tc>
          <w:tcPr>
            <w:tcW w:w="8512" w:type="dxa"/>
            <w:shd w:val="clear" w:color="auto" w:fill="auto"/>
          </w:tcPr>
          <w:p w14:paraId="7E8D81F9" w14:textId="77777777" w:rsidR="00252272" w:rsidRDefault="00A015CD" w:rsidP="0010559F">
            <w:pPr>
              <w:pStyle w:val="Policynormal"/>
              <w:spacing w:line="360" w:lineRule="auto"/>
              <w:jc w:val="left"/>
              <w:rPr>
                <w:rStyle w:val="Hyperlink"/>
              </w:rPr>
            </w:pPr>
            <w:hyperlink w:anchor="RationaleSupportingEvidence" w:history="1">
              <w:r w:rsidR="0010559F" w:rsidRPr="0010559F">
                <w:rPr>
                  <w:rStyle w:val="Hyperlink"/>
                </w:rPr>
                <w:t>5.13  Rationale &amp; Supporting Evidence</w:t>
              </w:r>
            </w:hyperlink>
          </w:p>
        </w:tc>
        <w:tc>
          <w:tcPr>
            <w:tcW w:w="992" w:type="dxa"/>
            <w:shd w:val="clear" w:color="auto" w:fill="auto"/>
            <w:vAlign w:val="center"/>
          </w:tcPr>
          <w:p w14:paraId="7E8D81FA" w14:textId="77777777" w:rsidR="00252272" w:rsidRPr="000F4D63" w:rsidRDefault="00252272" w:rsidP="0010559F">
            <w:pPr>
              <w:pStyle w:val="Policynormal"/>
              <w:spacing w:line="360" w:lineRule="auto"/>
              <w:jc w:val="left"/>
              <w:rPr>
                <w:sz w:val="22"/>
                <w:szCs w:val="22"/>
              </w:rPr>
            </w:pPr>
          </w:p>
        </w:tc>
      </w:tr>
      <w:tr w:rsidR="004648AA" w:rsidRPr="00A64571" w14:paraId="7E8D81FF" w14:textId="77777777" w:rsidTr="0010559F">
        <w:trPr>
          <w:trHeight w:val="372"/>
        </w:trPr>
        <w:tc>
          <w:tcPr>
            <w:tcW w:w="527" w:type="dxa"/>
            <w:shd w:val="clear" w:color="auto" w:fill="auto"/>
          </w:tcPr>
          <w:p w14:paraId="7E8D81FC" w14:textId="77777777" w:rsidR="004648AA" w:rsidRPr="00E72D7C" w:rsidRDefault="003654F7" w:rsidP="0010559F">
            <w:pPr>
              <w:pStyle w:val="Policynormal"/>
              <w:spacing w:line="360" w:lineRule="auto"/>
              <w:jc w:val="left"/>
              <w:rPr>
                <w:sz w:val="22"/>
                <w:szCs w:val="22"/>
              </w:rPr>
            </w:pPr>
            <w:r>
              <w:rPr>
                <w:sz w:val="22"/>
                <w:szCs w:val="22"/>
              </w:rPr>
              <w:lastRenderedPageBreak/>
              <w:t>6</w:t>
            </w:r>
          </w:p>
        </w:tc>
        <w:tc>
          <w:tcPr>
            <w:tcW w:w="8512" w:type="dxa"/>
            <w:shd w:val="clear" w:color="auto" w:fill="auto"/>
          </w:tcPr>
          <w:p w14:paraId="7E8D81FD" w14:textId="77777777" w:rsidR="004648AA" w:rsidRPr="00E72D7C" w:rsidRDefault="00A015CD" w:rsidP="0010559F">
            <w:pPr>
              <w:pStyle w:val="Policynormal"/>
              <w:spacing w:line="360" w:lineRule="auto"/>
              <w:jc w:val="left"/>
            </w:pPr>
            <w:hyperlink w:anchor="RolesResponsibilities" w:history="1">
              <w:r w:rsidR="00E86ED9" w:rsidRPr="00E86ED9">
                <w:rPr>
                  <w:rStyle w:val="Hyperlink"/>
                </w:rPr>
                <w:t>Roles and responsibilities</w:t>
              </w:r>
            </w:hyperlink>
          </w:p>
        </w:tc>
        <w:tc>
          <w:tcPr>
            <w:tcW w:w="992" w:type="dxa"/>
            <w:shd w:val="clear" w:color="auto" w:fill="auto"/>
            <w:vAlign w:val="center"/>
          </w:tcPr>
          <w:p w14:paraId="7E8D81FE" w14:textId="77777777" w:rsidR="004648AA" w:rsidRPr="000F4D63" w:rsidRDefault="004648AA" w:rsidP="0010559F">
            <w:pPr>
              <w:pStyle w:val="Policynormal"/>
              <w:spacing w:line="360" w:lineRule="auto"/>
              <w:jc w:val="left"/>
              <w:rPr>
                <w:sz w:val="22"/>
                <w:szCs w:val="22"/>
              </w:rPr>
            </w:pPr>
          </w:p>
        </w:tc>
      </w:tr>
      <w:tr w:rsidR="004648AA" w:rsidRPr="00A64571" w14:paraId="7E8D8203" w14:textId="77777777" w:rsidTr="0010559F">
        <w:trPr>
          <w:trHeight w:val="372"/>
        </w:trPr>
        <w:tc>
          <w:tcPr>
            <w:tcW w:w="527" w:type="dxa"/>
            <w:shd w:val="clear" w:color="auto" w:fill="auto"/>
          </w:tcPr>
          <w:p w14:paraId="7E8D8200" w14:textId="77777777" w:rsidR="004648AA" w:rsidRPr="00E72D7C" w:rsidRDefault="003654F7" w:rsidP="0010559F">
            <w:pPr>
              <w:pStyle w:val="Policynormal"/>
              <w:spacing w:line="360" w:lineRule="auto"/>
              <w:jc w:val="left"/>
              <w:rPr>
                <w:sz w:val="22"/>
                <w:szCs w:val="22"/>
              </w:rPr>
            </w:pPr>
            <w:r>
              <w:rPr>
                <w:sz w:val="22"/>
                <w:szCs w:val="22"/>
              </w:rPr>
              <w:t>7</w:t>
            </w:r>
          </w:p>
        </w:tc>
        <w:tc>
          <w:tcPr>
            <w:tcW w:w="8512" w:type="dxa"/>
            <w:shd w:val="clear" w:color="auto" w:fill="auto"/>
          </w:tcPr>
          <w:p w14:paraId="7E8D8201" w14:textId="77777777" w:rsidR="004648AA" w:rsidRPr="00E72D7C" w:rsidRDefault="00A015CD" w:rsidP="0010559F">
            <w:pPr>
              <w:pStyle w:val="Policynormal"/>
              <w:spacing w:line="360" w:lineRule="auto"/>
              <w:jc w:val="left"/>
            </w:pPr>
            <w:hyperlink w:anchor="MonitoringDocumentEffectiveness" w:history="1">
              <w:r w:rsidR="004648AA" w:rsidRPr="00E86ED9">
                <w:rPr>
                  <w:rStyle w:val="Hyperlink"/>
                </w:rPr>
                <w:t>Monitoring document effectiveness</w:t>
              </w:r>
            </w:hyperlink>
          </w:p>
        </w:tc>
        <w:tc>
          <w:tcPr>
            <w:tcW w:w="992" w:type="dxa"/>
            <w:shd w:val="clear" w:color="auto" w:fill="auto"/>
            <w:vAlign w:val="center"/>
          </w:tcPr>
          <w:p w14:paraId="7E8D8202" w14:textId="77777777" w:rsidR="004648AA" w:rsidRPr="000F4D63" w:rsidRDefault="004648AA" w:rsidP="0010559F">
            <w:pPr>
              <w:pStyle w:val="Policynormal"/>
              <w:spacing w:line="360" w:lineRule="auto"/>
              <w:jc w:val="left"/>
              <w:rPr>
                <w:sz w:val="22"/>
                <w:szCs w:val="22"/>
              </w:rPr>
            </w:pPr>
          </w:p>
        </w:tc>
      </w:tr>
      <w:tr w:rsidR="004648AA" w:rsidRPr="00A64571" w14:paraId="7E8D8207" w14:textId="77777777" w:rsidTr="0010559F">
        <w:trPr>
          <w:trHeight w:val="386"/>
        </w:trPr>
        <w:tc>
          <w:tcPr>
            <w:tcW w:w="527" w:type="dxa"/>
            <w:shd w:val="clear" w:color="auto" w:fill="auto"/>
          </w:tcPr>
          <w:p w14:paraId="7E8D8204" w14:textId="77777777" w:rsidR="004648AA" w:rsidRPr="00E72D7C" w:rsidRDefault="003654F7" w:rsidP="0010559F">
            <w:pPr>
              <w:pStyle w:val="Policynormal"/>
              <w:spacing w:line="360" w:lineRule="auto"/>
              <w:jc w:val="left"/>
              <w:rPr>
                <w:sz w:val="22"/>
                <w:szCs w:val="22"/>
              </w:rPr>
            </w:pPr>
            <w:r>
              <w:rPr>
                <w:sz w:val="22"/>
                <w:szCs w:val="22"/>
              </w:rPr>
              <w:t>8</w:t>
            </w:r>
          </w:p>
        </w:tc>
        <w:tc>
          <w:tcPr>
            <w:tcW w:w="8512" w:type="dxa"/>
            <w:shd w:val="clear" w:color="auto" w:fill="auto"/>
          </w:tcPr>
          <w:p w14:paraId="7E8D8205" w14:textId="77777777" w:rsidR="004648AA" w:rsidRPr="00E72D7C" w:rsidRDefault="00A015CD" w:rsidP="0010559F">
            <w:pPr>
              <w:pStyle w:val="Policynormal"/>
              <w:spacing w:line="360" w:lineRule="auto"/>
              <w:jc w:val="left"/>
            </w:pPr>
            <w:hyperlink w:anchor="AbbreviationsDefinitionsExplanations" w:history="1">
              <w:r w:rsidR="00E86ED9" w:rsidRPr="005A1A06">
                <w:rPr>
                  <w:rStyle w:val="Hyperlink"/>
                </w:rPr>
                <w:t>Abbreviations</w:t>
              </w:r>
              <w:r w:rsidR="00E86ED9">
                <w:rPr>
                  <w:rStyle w:val="Hyperlink"/>
                </w:rPr>
                <w:t xml:space="preserve"> and d</w:t>
              </w:r>
              <w:r w:rsidR="00E86ED9" w:rsidRPr="005A1A06">
                <w:rPr>
                  <w:rStyle w:val="Hyperlink"/>
                </w:rPr>
                <w:t>efinitions</w:t>
              </w:r>
            </w:hyperlink>
            <w:r w:rsidR="00E86ED9">
              <w:rPr>
                <w:rStyle w:val="Hyperlink"/>
              </w:rPr>
              <w:t xml:space="preserve">   </w:t>
            </w:r>
          </w:p>
        </w:tc>
        <w:tc>
          <w:tcPr>
            <w:tcW w:w="992" w:type="dxa"/>
            <w:shd w:val="clear" w:color="auto" w:fill="auto"/>
            <w:vAlign w:val="center"/>
          </w:tcPr>
          <w:p w14:paraId="7E8D8206" w14:textId="77777777" w:rsidR="004648AA" w:rsidRPr="000F4D63" w:rsidRDefault="004648AA" w:rsidP="0010559F">
            <w:pPr>
              <w:pStyle w:val="Policynormal"/>
              <w:spacing w:line="360" w:lineRule="auto"/>
              <w:jc w:val="left"/>
              <w:rPr>
                <w:sz w:val="22"/>
                <w:szCs w:val="22"/>
              </w:rPr>
            </w:pPr>
          </w:p>
        </w:tc>
      </w:tr>
      <w:tr w:rsidR="004648AA" w:rsidRPr="00A64571" w14:paraId="7E8D820B" w14:textId="77777777" w:rsidTr="0010559F">
        <w:trPr>
          <w:trHeight w:val="372"/>
        </w:trPr>
        <w:tc>
          <w:tcPr>
            <w:tcW w:w="527" w:type="dxa"/>
            <w:shd w:val="clear" w:color="auto" w:fill="auto"/>
          </w:tcPr>
          <w:p w14:paraId="7E8D8208" w14:textId="77777777" w:rsidR="004648AA" w:rsidRPr="00E72D7C" w:rsidRDefault="003654F7" w:rsidP="0010559F">
            <w:pPr>
              <w:pStyle w:val="Policynormal"/>
              <w:spacing w:line="360" w:lineRule="auto"/>
              <w:jc w:val="left"/>
              <w:rPr>
                <w:sz w:val="22"/>
                <w:szCs w:val="22"/>
              </w:rPr>
            </w:pPr>
            <w:r>
              <w:rPr>
                <w:sz w:val="22"/>
                <w:szCs w:val="22"/>
              </w:rPr>
              <w:t>9</w:t>
            </w:r>
          </w:p>
        </w:tc>
        <w:tc>
          <w:tcPr>
            <w:tcW w:w="8512" w:type="dxa"/>
            <w:shd w:val="clear" w:color="auto" w:fill="auto"/>
          </w:tcPr>
          <w:p w14:paraId="7E8D8209" w14:textId="77777777" w:rsidR="004648AA" w:rsidRPr="00E72D7C" w:rsidRDefault="00A015CD" w:rsidP="0010559F">
            <w:pPr>
              <w:pStyle w:val="Policynormal"/>
              <w:spacing w:line="360" w:lineRule="auto"/>
              <w:jc w:val="left"/>
            </w:pPr>
            <w:hyperlink w:anchor="ReferncesSupportingDocuments" w:history="1">
              <w:r w:rsidR="004648AA" w:rsidRPr="005A1A06">
                <w:rPr>
                  <w:rStyle w:val="Hyperlink"/>
                </w:rPr>
                <w:t>References</w:t>
              </w:r>
            </w:hyperlink>
          </w:p>
        </w:tc>
        <w:tc>
          <w:tcPr>
            <w:tcW w:w="992" w:type="dxa"/>
            <w:shd w:val="clear" w:color="auto" w:fill="auto"/>
            <w:vAlign w:val="center"/>
          </w:tcPr>
          <w:p w14:paraId="7E8D820A" w14:textId="77777777" w:rsidR="004648AA" w:rsidRPr="000F4D63" w:rsidRDefault="004648AA" w:rsidP="0010559F">
            <w:pPr>
              <w:pStyle w:val="Policynormal"/>
              <w:spacing w:line="360" w:lineRule="auto"/>
              <w:jc w:val="left"/>
              <w:rPr>
                <w:sz w:val="22"/>
                <w:szCs w:val="22"/>
              </w:rPr>
            </w:pPr>
          </w:p>
        </w:tc>
      </w:tr>
      <w:tr w:rsidR="00C939DF" w:rsidRPr="00A64571" w14:paraId="7E8D820F" w14:textId="77777777" w:rsidTr="0010559F">
        <w:trPr>
          <w:trHeight w:val="372"/>
        </w:trPr>
        <w:tc>
          <w:tcPr>
            <w:tcW w:w="527" w:type="dxa"/>
            <w:shd w:val="clear" w:color="auto" w:fill="auto"/>
          </w:tcPr>
          <w:p w14:paraId="7E8D820C" w14:textId="77777777" w:rsidR="00C939DF" w:rsidRPr="00E72D7C" w:rsidRDefault="003654F7" w:rsidP="0010559F">
            <w:pPr>
              <w:pStyle w:val="Policynormal"/>
              <w:spacing w:line="360" w:lineRule="auto"/>
              <w:jc w:val="left"/>
              <w:rPr>
                <w:sz w:val="22"/>
                <w:szCs w:val="22"/>
              </w:rPr>
            </w:pPr>
            <w:r>
              <w:rPr>
                <w:sz w:val="22"/>
                <w:szCs w:val="22"/>
              </w:rPr>
              <w:t>10</w:t>
            </w:r>
          </w:p>
        </w:tc>
        <w:tc>
          <w:tcPr>
            <w:tcW w:w="8512" w:type="dxa"/>
            <w:shd w:val="clear" w:color="auto" w:fill="auto"/>
          </w:tcPr>
          <w:p w14:paraId="7E8D820D" w14:textId="77777777" w:rsidR="00C939DF" w:rsidRDefault="00A015CD" w:rsidP="0010559F">
            <w:pPr>
              <w:pStyle w:val="Policynormal"/>
              <w:spacing w:line="360" w:lineRule="auto"/>
              <w:jc w:val="left"/>
            </w:pPr>
            <w:hyperlink w:anchor="Appendices" w:history="1">
              <w:r w:rsidR="00C939DF" w:rsidRPr="00C939DF">
                <w:rPr>
                  <w:rStyle w:val="Hyperlink"/>
                </w:rPr>
                <w:t>Appendices</w:t>
              </w:r>
            </w:hyperlink>
          </w:p>
        </w:tc>
        <w:tc>
          <w:tcPr>
            <w:tcW w:w="992" w:type="dxa"/>
            <w:shd w:val="clear" w:color="auto" w:fill="auto"/>
            <w:vAlign w:val="center"/>
          </w:tcPr>
          <w:p w14:paraId="7E8D820E" w14:textId="77777777" w:rsidR="00C939DF" w:rsidRPr="000F4D63" w:rsidRDefault="00C939DF" w:rsidP="0010559F">
            <w:pPr>
              <w:pStyle w:val="Policynormal"/>
              <w:spacing w:line="360" w:lineRule="auto"/>
              <w:jc w:val="left"/>
              <w:rPr>
                <w:sz w:val="22"/>
                <w:szCs w:val="22"/>
              </w:rPr>
            </w:pPr>
          </w:p>
        </w:tc>
      </w:tr>
      <w:tr w:rsidR="004648AA" w:rsidRPr="00A64571" w14:paraId="7E8D8213" w14:textId="77777777" w:rsidTr="0010559F">
        <w:trPr>
          <w:trHeight w:val="372"/>
        </w:trPr>
        <w:tc>
          <w:tcPr>
            <w:tcW w:w="527" w:type="dxa"/>
            <w:shd w:val="clear" w:color="auto" w:fill="auto"/>
          </w:tcPr>
          <w:p w14:paraId="7E8D8210" w14:textId="77777777" w:rsidR="004648AA" w:rsidRPr="00E72D7C" w:rsidRDefault="003654F7" w:rsidP="0010559F">
            <w:pPr>
              <w:pStyle w:val="Policynormal"/>
              <w:spacing w:line="360" w:lineRule="auto"/>
              <w:jc w:val="left"/>
              <w:rPr>
                <w:sz w:val="22"/>
                <w:szCs w:val="22"/>
              </w:rPr>
            </w:pPr>
            <w:r>
              <w:rPr>
                <w:sz w:val="22"/>
                <w:szCs w:val="22"/>
              </w:rPr>
              <w:t>11</w:t>
            </w:r>
          </w:p>
        </w:tc>
        <w:tc>
          <w:tcPr>
            <w:tcW w:w="8512" w:type="dxa"/>
            <w:shd w:val="clear" w:color="auto" w:fill="auto"/>
          </w:tcPr>
          <w:p w14:paraId="7E8D8211" w14:textId="77777777" w:rsidR="004648AA" w:rsidRPr="00E72D7C" w:rsidRDefault="00A015CD" w:rsidP="0010559F">
            <w:pPr>
              <w:pStyle w:val="Policynormal"/>
              <w:spacing w:line="360" w:lineRule="auto"/>
              <w:jc w:val="left"/>
            </w:pPr>
            <w:hyperlink w:anchor="DocumentControlInformation" w:history="1">
              <w:r w:rsidR="004648AA" w:rsidRPr="005A1A06">
                <w:rPr>
                  <w:rStyle w:val="Hyperlink"/>
                </w:rPr>
                <w:t>Document Control Information</w:t>
              </w:r>
            </w:hyperlink>
          </w:p>
        </w:tc>
        <w:tc>
          <w:tcPr>
            <w:tcW w:w="992" w:type="dxa"/>
            <w:shd w:val="clear" w:color="auto" w:fill="auto"/>
            <w:vAlign w:val="center"/>
          </w:tcPr>
          <w:p w14:paraId="7E8D8212" w14:textId="77777777" w:rsidR="004648AA" w:rsidRPr="000F4D63" w:rsidRDefault="004648AA" w:rsidP="0010559F">
            <w:pPr>
              <w:pStyle w:val="Policynormal"/>
              <w:spacing w:line="360" w:lineRule="auto"/>
              <w:jc w:val="left"/>
              <w:rPr>
                <w:sz w:val="22"/>
                <w:szCs w:val="22"/>
              </w:rPr>
            </w:pPr>
          </w:p>
        </w:tc>
      </w:tr>
      <w:tr w:rsidR="004648AA" w:rsidRPr="00A64571" w14:paraId="7E8D8217" w14:textId="77777777" w:rsidTr="0010559F">
        <w:trPr>
          <w:trHeight w:val="64"/>
        </w:trPr>
        <w:tc>
          <w:tcPr>
            <w:tcW w:w="527" w:type="dxa"/>
            <w:shd w:val="clear" w:color="auto" w:fill="auto"/>
          </w:tcPr>
          <w:p w14:paraId="7E8D8214" w14:textId="77777777" w:rsidR="004648AA" w:rsidRPr="00E72D7C" w:rsidRDefault="003654F7" w:rsidP="0010559F">
            <w:pPr>
              <w:pStyle w:val="Policynormal"/>
              <w:spacing w:line="360" w:lineRule="auto"/>
              <w:jc w:val="left"/>
              <w:rPr>
                <w:sz w:val="22"/>
                <w:szCs w:val="22"/>
              </w:rPr>
            </w:pPr>
            <w:r>
              <w:rPr>
                <w:sz w:val="22"/>
                <w:szCs w:val="22"/>
              </w:rPr>
              <w:t>12</w:t>
            </w:r>
          </w:p>
        </w:tc>
        <w:tc>
          <w:tcPr>
            <w:tcW w:w="8512" w:type="dxa"/>
            <w:shd w:val="clear" w:color="auto" w:fill="auto"/>
          </w:tcPr>
          <w:p w14:paraId="7E8D8215" w14:textId="77777777" w:rsidR="004648AA" w:rsidRPr="00E72D7C" w:rsidRDefault="00A015CD" w:rsidP="0010559F">
            <w:pPr>
              <w:pStyle w:val="Policynormal"/>
              <w:spacing w:line="360" w:lineRule="auto"/>
              <w:jc w:val="left"/>
            </w:pPr>
            <w:hyperlink w:anchor="EqualityImpactAssessmentTool" w:history="1">
              <w:r w:rsidR="004648AA" w:rsidRPr="005A1A06">
                <w:rPr>
                  <w:rStyle w:val="Hyperlink"/>
                </w:rPr>
                <w:t>Equality Impact Assessment (</w:t>
              </w:r>
              <w:proofErr w:type="spellStart"/>
              <w:r w:rsidR="004648AA" w:rsidRPr="005A1A06">
                <w:rPr>
                  <w:rStyle w:val="Hyperlink"/>
                </w:rPr>
                <w:t>EqIA</w:t>
              </w:r>
              <w:proofErr w:type="spellEnd"/>
              <w:r w:rsidR="004648AA" w:rsidRPr="005A1A06">
                <w:rPr>
                  <w:rStyle w:val="Hyperlink"/>
                </w:rPr>
                <w:t>) screening tool</w:t>
              </w:r>
            </w:hyperlink>
          </w:p>
        </w:tc>
        <w:tc>
          <w:tcPr>
            <w:tcW w:w="992" w:type="dxa"/>
            <w:shd w:val="clear" w:color="auto" w:fill="auto"/>
            <w:vAlign w:val="center"/>
          </w:tcPr>
          <w:p w14:paraId="7E8D8216" w14:textId="77777777" w:rsidR="004648AA" w:rsidRPr="000F4D63" w:rsidRDefault="004648AA" w:rsidP="0010559F">
            <w:pPr>
              <w:pStyle w:val="Policynormal"/>
              <w:spacing w:line="360" w:lineRule="auto"/>
              <w:jc w:val="left"/>
              <w:rPr>
                <w:sz w:val="22"/>
                <w:szCs w:val="22"/>
              </w:rPr>
            </w:pPr>
          </w:p>
        </w:tc>
      </w:tr>
      <w:tr w:rsidR="00AB3FDD" w:rsidRPr="00A64571" w14:paraId="7E8D821B" w14:textId="77777777" w:rsidTr="0010559F">
        <w:trPr>
          <w:trHeight w:val="64"/>
        </w:trPr>
        <w:tc>
          <w:tcPr>
            <w:tcW w:w="527" w:type="dxa"/>
            <w:shd w:val="clear" w:color="auto" w:fill="auto"/>
          </w:tcPr>
          <w:p w14:paraId="7E8D8218" w14:textId="77777777" w:rsidR="00AB3FDD" w:rsidRDefault="00AB3FDD" w:rsidP="0010559F">
            <w:pPr>
              <w:pStyle w:val="Policynormal"/>
              <w:spacing w:line="360" w:lineRule="auto"/>
              <w:jc w:val="left"/>
              <w:rPr>
                <w:sz w:val="22"/>
                <w:szCs w:val="22"/>
              </w:rPr>
            </w:pPr>
          </w:p>
        </w:tc>
        <w:tc>
          <w:tcPr>
            <w:tcW w:w="8512" w:type="dxa"/>
            <w:shd w:val="clear" w:color="auto" w:fill="auto"/>
          </w:tcPr>
          <w:p w14:paraId="7E8D8219" w14:textId="77777777" w:rsidR="00AB3FDD" w:rsidRDefault="00AB3FDD" w:rsidP="0010559F">
            <w:pPr>
              <w:pStyle w:val="Policynormal"/>
              <w:spacing w:line="360" w:lineRule="auto"/>
              <w:jc w:val="left"/>
            </w:pPr>
          </w:p>
        </w:tc>
        <w:tc>
          <w:tcPr>
            <w:tcW w:w="992" w:type="dxa"/>
            <w:shd w:val="clear" w:color="auto" w:fill="auto"/>
            <w:vAlign w:val="center"/>
          </w:tcPr>
          <w:p w14:paraId="7E8D821A" w14:textId="77777777" w:rsidR="00AB3FDD" w:rsidRPr="000F4D63" w:rsidRDefault="00AB3FDD" w:rsidP="0010559F">
            <w:pPr>
              <w:pStyle w:val="Policynormal"/>
              <w:spacing w:line="360" w:lineRule="auto"/>
              <w:jc w:val="left"/>
              <w:rPr>
                <w:sz w:val="22"/>
                <w:szCs w:val="22"/>
              </w:rPr>
            </w:pPr>
          </w:p>
        </w:tc>
      </w:tr>
    </w:tbl>
    <w:p w14:paraId="7E8D821C" w14:textId="77777777" w:rsidR="004648AA" w:rsidRDefault="0010559F" w:rsidP="00A43060">
      <w:pPr>
        <w:tabs>
          <w:tab w:val="left" w:pos="945"/>
        </w:tabs>
        <w:rPr>
          <w:rFonts w:ascii="Arial" w:hAnsi="Arial" w:cs="Arial"/>
          <w:color w:val="808080" w:themeColor="background1" w:themeShade="80"/>
          <w:sz w:val="22"/>
          <w:szCs w:val="22"/>
        </w:rPr>
      </w:pPr>
      <w:r>
        <w:rPr>
          <w:rFonts w:ascii="Arial" w:hAnsi="Arial" w:cs="Arial"/>
          <w:color w:val="808080" w:themeColor="background1" w:themeShade="80"/>
          <w:sz w:val="22"/>
          <w:szCs w:val="22"/>
        </w:rPr>
        <w:br w:type="textWrapping" w:clear="all"/>
      </w:r>
      <w:r w:rsidR="00A43060">
        <w:rPr>
          <w:rFonts w:ascii="Arial" w:hAnsi="Arial" w:cs="Arial"/>
          <w:color w:val="808080" w:themeColor="background1" w:themeShade="80"/>
          <w:sz w:val="22"/>
          <w:szCs w:val="22"/>
        </w:rPr>
        <w:tab/>
      </w:r>
    </w:p>
    <w:p w14:paraId="7E8D821D" w14:textId="77777777" w:rsidR="00AB3FDD" w:rsidRDefault="00AB3FDD" w:rsidP="00A43060">
      <w:pPr>
        <w:tabs>
          <w:tab w:val="left" w:pos="945"/>
        </w:tabs>
        <w:rPr>
          <w:rFonts w:ascii="Arial" w:hAnsi="Arial" w:cs="Arial"/>
          <w:color w:val="808080" w:themeColor="background1" w:themeShade="80"/>
          <w:sz w:val="22"/>
          <w:szCs w:val="22"/>
        </w:rPr>
      </w:pPr>
    </w:p>
    <w:p w14:paraId="27F8FF76" w14:textId="77777777" w:rsidR="007C0478" w:rsidRDefault="007C0478" w:rsidP="004648AA">
      <w:pPr>
        <w:keepNext/>
        <w:spacing w:after="120"/>
        <w:jc w:val="right"/>
        <w:outlineLvl w:val="0"/>
        <w:rPr>
          <w:rFonts w:ascii="Arial" w:hAnsi="Arial" w:cs="Arial"/>
          <w:bCs/>
          <w:color w:val="0000FF"/>
          <w:kern w:val="32"/>
          <w:sz w:val="28"/>
          <w:szCs w:val="32"/>
        </w:rPr>
      </w:pPr>
    </w:p>
    <w:p w14:paraId="166D28F0" w14:textId="77777777" w:rsidR="007C0478" w:rsidRDefault="007C0478" w:rsidP="004648AA">
      <w:pPr>
        <w:keepNext/>
        <w:spacing w:after="120"/>
        <w:jc w:val="right"/>
        <w:outlineLvl w:val="0"/>
        <w:rPr>
          <w:rFonts w:ascii="Arial" w:hAnsi="Arial" w:cs="Arial"/>
          <w:bCs/>
          <w:color w:val="0000FF"/>
          <w:kern w:val="32"/>
          <w:sz w:val="28"/>
          <w:szCs w:val="32"/>
        </w:rPr>
      </w:pPr>
    </w:p>
    <w:p w14:paraId="74C83535" w14:textId="77777777" w:rsidR="007C0478" w:rsidRDefault="007C0478" w:rsidP="004648AA">
      <w:pPr>
        <w:keepNext/>
        <w:spacing w:after="120"/>
        <w:jc w:val="right"/>
        <w:outlineLvl w:val="0"/>
        <w:rPr>
          <w:rFonts w:ascii="Arial" w:hAnsi="Arial" w:cs="Arial"/>
          <w:bCs/>
          <w:color w:val="0000FF"/>
          <w:kern w:val="32"/>
          <w:sz w:val="28"/>
          <w:szCs w:val="32"/>
        </w:rPr>
      </w:pPr>
    </w:p>
    <w:p w14:paraId="3FAE3108" w14:textId="77777777" w:rsidR="007C0478" w:rsidRDefault="007C0478" w:rsidP="004648AA">
      <w:pPr>
        <w:keepNext/>
        <w:spacing w:after="120"/>
        <w:jc w:val="right"/>
        <w:outlineLvl w:val="0"/>
        <w:rPr>
          <w:rFonts w:ascii="Arial" w:hAnsi="Arial" w:cs="Arial"/>
          <w:bCs/>
          <w:color w:val="0000FF"/>
          <w:kern w:val="32"/>
          <w:sz w:val="28"/>
          <w:szCs w:val="32"/>
        </w:rPr>
      </w:pPr>
    </w:p>
    <w:p w14:paraId="189BE6A3" w14:textId="77777777" w:rsidR="007C0478" w:rsidRDefault="007C0478" w:rsidP="004648AA">
      <w:pPr>
        <w:keepNext/>
        <w:spacing w:after="120"/>
        <w:jc w:val="right"/>
        <w:outlineLvl w:val="0"/>
        <w:rPr>
          <w:rFonts w:ascii="Arial" w:hAnsi="Arial" w:cs="Arial"/>
          <w:bCs/>
          <w:color w:val="0000FF"/>
          <w:kern w:val="32"/>
          <w:sz w:val="28"/>
          <w:szCs w:val="32"/>
        </w:rPr>
      </w:pPr>
    </w:p>
    <w:p w14:paraId="2FEBAFD1" w14:textId="77777777" w:rsidR="007C0478" w:rsidRDefault="007C0478" w:rsidP="004648AA">
      <w:pPr>
        <w:keepNext/>
        <w:spacing w:after="120"/>
        <w:jc w:val="right"/>
        <w:outlineLvl w:val="0"/>
        <w:rPr>
          <w:rFonts w:ascii="Arial" w:hAnsi="Arial" w:cs="Arial"/>
          <w:bCs/>
          <w:color w:val="0000FF"/>
          <w:kern w:val="32"/>
          <w:sz w:val="28"/>
          <w:szCs w:val="32"/>
        </w:rPr>
      </w:pPr>
    </w:p>
    <w:p w14:paraId="7FC4AC07" w14:textId="77777777" w:rsidR="007C0478" w:rsidRDefault="007C0478" w:rsidP="004648AA">
      <w:pPr>
        <w:keepNext/>
        <w:spacing w:after="120"/>
        <w:jc w:val="right"/>
        <w:outlineLvl w:val="0"/>
        <w:rPr>
          <w:rFonts w:ascii="Arial" w:hAnsi="Arial" w:cs="Arial"/>
          <w:bCs/>
          <w:color w:val="0000FF"/>
          <w:kern w:val="32"/>
          <w:sz w:val="28"/>
          <w:szCs w:val="32"/>
        </w:rPr>
      </w:pPr>
    </w:p>
    <w:p w14:paraId="37089735" w14:textId="77777777" w:rsidR="007C0478" w:rsidRDefault="007C0478" w:rsidP="004648AA">
      <w:pPr>
        <w:keepNext/>
        <w:spacing w:after="120"/>
        <w:jc w:val="right"/>
        <w:outlineLvl w:val="0"/>
        <w:rPr>
          <w:rFonts w:ascii="Arial" w:hAnsi="Arial" w:cs="Arial"/>
          <w:bCs/>
          <w:color w:val="0000FF"/>
          <w:kern w:val="32"/>
          <w:sz w:val="28"/>
          <w:szCs w:val="32"/>
        </w:rPr>
      </w:pPr>
    </w:p>
    <w:p w14:paraId="5F9DA019" w14:textId="77777777" w:rsidR="007C0478" w:rsidRDefault="007C0478" w:rsidP="004648AA">
      <w:pPr>
        <w:keepNext/>
        <w:spacing w:after="120"/>
        <w:jc w:val="right"/>
        <w:outlineLvl w:val="0"/>
        <w:rPr>
          <w:rFonts w:ascii="Arial" w:hAnsi="Arial" w:cs="Arial"/>
          <w:bCs/>
          <w:color w:val="0000FF"/>
          <w:kern w:val="32"/>
          <w:sz w:val="28"/>
          <w:szCs w:val="32"/>
        </w:rPr>
      </w:pPr>
    </w:p>
    <w:p w14:paraId="3D13C2BD" w14:textId="77777777" w:rsidR="007C0478" w:rsidRDefault="007C0478" w:rsidP="004648AA">
      <w:pPr>
        <w:keepNext/>
        <w:spacing w:after="120"/>
        <w:jc w:val="right"/>
        <w:outlineLvl w:val="0"/>
        <w:rPr>
          <w:rFonts w:ascii="Arial" w:hAnsi="Arial" w:cs="Arial"/>
          <w:bCs/>
          <w:color w:val="0000FF"/>
          <w:kern w:val="32"/>
          <w:sz w:val="28"/>
          <w:szCs w:val="32"/>
        </w:rPr>
      </w:pPr>
    </w:p>
    <w:p w14:paraId="3A229677" w14:textId="77777777" w:rsidR="007C0478" w:rsidRDefault="007C0478" w:rsidP="004648AA">
      <w:pPr>
        <w:keepNext/>
        <w:spacing w:after="120"/>
        <w:jc w:val="right"/>
        <w:outlineLvl w:val="0"/>
        <w:rPr>
          <w:rFonts w:ascii="Arial" w:hAnsi="Arial" w:cs="Arial"/>
          <w:bCs/>
          <w:color w:val="0000FF"/>
          <w:kern w:val="32"/>
          <w:sz w:val="28"/>
          <w:szCs w:val="32"/>
        </w:rPr>
      </w:pPr>
    </w:p>
    <w:p w14:paraId="5BF329D9" w14:textId="77777777" w:rsidR="007C0478" w:rsidRDefault="007C0478" w:rsidP="004648AA">
      <w:pPr>
        <w:keepNext/>
        <w:spacing w:after="120"/>
        <w:jc w:val="right"/>
        <w:outlineLvl w:val="0"/>
        <w:rPr>
          <w:rFonts w:ascii="Arial" w:hAnsi="Arial" w:cs="Arial"/>
          <w:bCs/>
          <w:color w:val="0000FF"/>
          <w:kern w:val="32"/>
          <w:sz w:val="28"/>
          <w:szCs w:val="32"/>
        </w:rPr>
      </w:pPr>
    </w:p>
    <w:p w14:paraId="1A9942C6" w14:textId="77777777" w:rsidR="007C0478" w:rsidRDefault="007C0478" w:rsidP="004648AA">
      <w:pPr>
        <w:keepNext/>
        <w:spacing w:after="120"/>
        <w:jc w:val="right"/>
        <w:outlineLvl w:val="0"/>
        <w:rPr>
          <w:rFonts w:ascii="Arial" w:hAnsi="Arial" w:cs="Arial"/>
          <w:bCs/>
          <w:color w:val="0000FF"/>
          <w:kern w:val="32"/>
          <w:sz w:val="28"/>
          <w:szCs w:val="32"/>
        </w:rPr>
      </w:pPr>
    </w:p>
    <w:p w14:paraId="04A370B6" w14:textId="77777777" w:rsidR="007C0478" w:rsidRDefault="007C0478" w:rsidP="004648AA">
      <w:pPr>
        <w:keepNext/>
        <w:spacing w:after="120"/>
        <w:jc w:val="right"/>
        <w:outlineLvl w:val="0"/>
        <w:rPr>
          <w:rFonts w:ascii="Arial" w:hAnsi="Arial" w:cs="Arial"/>
          <w:bCs/>
          <w:color w:val="0000FF"/>
          <w:kern w:val="32"/>
          <w:sz w:val="28"/>
          <w:szCs w:val="32"/>
        </w:rPr>
      </w:pPr>
    </w:p>
    <w:p w14:paraId="0D27B43C" w14:textId="77777777" w:rsidR="007C0478" w:rsidRDefault="007C0478" w:rsidP="004648AA">
      <w:pPr>
        <w:keepNext/>
        <w:spacing w:after="120"/>
        <w:jc w:val="right"/>
        <w:outlineLvl w:val="0"/>
        <w:rPr>
          <w:rFonts w:ascii="Arial" w:hAnsi="Arial" w:cs="Arial"/>
          <w:bCs/>
          <w:color w:val="0000FF"/>
          <w:kern w:val="32"/>
          <w:sz w:val="28"/>
          <w:szCs w:val="32"/>
        </w:rPr>
      </w:pPr>
    </w:p>
    <w:p w14:paraId="473A2B87" w14:textId="77777777" w:rsidR="007C0478" w:rsidRDefault="007C0478" w:rsidP="004648AA">
      <w:pPr>
        <w:keepNext/>
        <w:spacing w:after="120"/>
        <w:jc w:val="right"/>
        <w:outlineLvl w:val="0"/>
        <w:rPr>
          <w:rFonts w:ascii="Arial" w:hAnsi="Arial" w:cs="Arial"/>
          <w:bCs/>
          <w:color w:val="0000FF"/>
          <w:kern w:val="32"/>
          <w:sz w:val="28"/>
          <w:szCs w:val="32"/>
        </w:rPr>
      </w:pPr>
    </w:p>
    <w:p w14:paraId="1DA4A9B2" w14:textId="77777777" w:rsidR="007C0478" w:rsidRDefault="007C0478" w:rsidP="004648AA">
      <w:pPr>
        <w:keepNext/>
        <w:spacing w:after="120"/>
        <w:jc w:val="right"/>
        <w:outlineLvl w:val="0"/>
        <w:rPr>
          <w:rFonts w:ascii="Arial" w:hAnsi="Arial" w:cs="Arial"/>
          <w:bCs/>
          <w:color w:val="0000FF"/>
          <w:kern w:val="32"/>
          <w:sz w:val="28"/>
          <w:szCs w:val="32"/>
        </w:rPr>
      </w:pPr>
    </w:p>
    <w:p w14:paraId="510EC85C" w14:textId="77777777" w:rsidR="007C0478" w:rsidRDefault="007C0478" w:rsidP="004648AA">
      <w:pPr>
        <w:keepNext/>
        <w:spacing w:after="120"/>
        <w:jc w:val="right"/>
        <w:outlineLvl w:val="0"/>
        <w:rPr>
          <w:rFonts w:ascii="Arial" w:hAnsi="Arial" w:cs="Arial"/>
          <w:bCs/>
          <w:color w:val="0000FF"/>
          <w:kern w:val="32"/>
          <w:sz w:val="28"/>
          <w:szCs w:val="32"/>
        </w:rPr>
      </w:pPr>
    </w:p>
    <w:p w14:paraId="3F296230" w14:textId="77777777" w:rsidR="007C0478" w:rsidRDefault="007C0478" w:rsidP="004648AA">
      <w:pPr>
        <w:keepNext/>
        <w:spacing w:after="120"/>
        <w:jc w:val="right"/>
        <w:outlineLvl w:val="0"/>
        <w:rPr>
          <w:rFonts w:ascii="Arial" w:hAnsi="Arial" w:cs="Arial"/>
          <w:bCs/>
          <w:color w:val="0000FF"/>
          <w:kern w:val="32"/>
          <w:sz w:val="28"/>
          <w:szCs w:val="32"/>
        </w:rPr>
      </w:pPr>
    </w:p>
    <w:p w14:paraId="31A8B370" w14:textId="77777777" w:rsidR="007C0478" w:rsidRDefault="007C0478" w:rsidP="004648AA">
      <w:pPr>
        <w:keepNext/>
        <w:spacing w:after="120"/>
        <w:jc w:val="right"/>
        <w:outlineLvl w:val="0"/>
        <w:rPr>
          <w:rFonts w:ascii="Arial" w:hAnsi="Arial" w:cs="Arial"/>
          <w:bCs/>
          <w:color w:val="0000FF"/>
          <w:kern w:val="32"/>
          <w:sz w:val="28"/>
          <w:szCs w:val="32"/>
        </w:rPr>
      </w:pPr>
    </w:p>
    <w:p w14:paraId="2FF8AE06" w14:textId="77777777" w:rsidR="007C0478" w:rsidRDefault="007C0478" w:rsidP="004648AA">
      <w:pPr>
        <w:keepNext/>
        <w:spacing w:after="120"/>
        <w:jc w:val="right"/>
        <w:outlineLvl w:val="0"/>
        <w:rPr>
          <w:rFonts w:ascii="Arial" w:hAnsi="Arial" w:cs="Arial"/>
          <w:bCs/>
          <w:color w:val="0000FF"/>
          <w:kern w:val="32"/>
          <w:sz w:val="28"/>
          <w:szCs w:val="32"/>
        </w:rPr>
      </w:pPr>
    </w:p>
    <w:p w14:paraId="7238E9F4" w14:textId="77777777" w:rsidR="007C0478" w:rsidRDefault="007C0478" w:rsidP="004648AA">
      <w:pPr>
        <w:keepNext/>
        <w:spacing w:after="120"/>
        <w:jc w:val="right"/>
        <w:outlineLvl w:val="0"/>
        <w:rPr>
          <w:rFonts w:ascii="Arial" w:hAnsi="Arial" w:cs="Arial"/>
          <w:bCs/>
          <w:color w:val="0000FF"/>
          <w:kern w:val="32"/>
          <w:sz w:val="28"/>
          <w:szCs w:val="32"/>
        </w:rPr>
      </w:pPr>
    </w:p>
    <w:p w14:paraId="7E8D821E" w14:textId="3C050762" w:rsidR="004648AA" w:rsidRPr="00CA6DFA" w:rsidRDefault="004648AA" w:rsidP="004648AA">
      <w:pPr>
        <w:keepNext/>
        <w:spacing w:after="120"/>
        <w:jc w:val="right"/>
        <w:outlineLvl w:val="0"/>
        <w:rPr>
          <w:rFonts w:ascii="Arial" w:hAnsi="Arial" w:cs="Arial"/>
          <w:bCs/>
          <w:color w:val="7030A0"/>
          <w:kern w:val="32"/>
          <w:sz w:val="28"/>
          <w:szCs w:val="32"/>
        </w:rPr>
      </w:pPr>
      <w:r>
        <w:rPr>
          <w:rFonts w:ascii="Arial" w:hAnsi="Arial" w:cs="Arial"/>
          <w:bCs/>
          <w:color w:val="0000FF"/>
          <w:kern w:val="32"/>
          <w:sz w:val="28"/>
          <w:szCs w:val="32"/>
        </w:rPr>
        <w:t xml:space="preserve">  </w:t>
      </w:r>
      <w:r>
        <w:rPr>
          <w:rFonts w:ascii="Arial" w:hAnsi="Arial" w:cs="Arial"/>
          <w:bCs/>
          <w:color w:val="0000FF"/>
          <w:kern w:val="32"/>
          <w:sz w:val="28"/>
          <w:szCs w:val="32"/>
        </w:rPr>
        <w:tab/>
        <w:t xml:space="preserve">    </w:t>
      </w:r>
      <w:r w:rsidRPr="00CA6DFA">
        <w:rPr>
          <w:rFonts w:ascii="Calibri" w:eastAsia="Calibri" w:hAnsi="Calibri"/>
          <w:noProof/>
          <w:color w:val="7030A0"/>
          <w:sz w:val="22"/>
          <w:szCs w:val="22"/>
        </w:rPr>
        <w:tab/>
        <w:t xml:space="preserve">       </w:t>
      </w:r>
    </w:p>
    <w:p w14:paraId="7E8D8221" w14:textId="77777777" w:rsidR="004648AA" w:rsidRDefault="004648AA" w:rsidP="004648AA">
      <w:pPr>
        <w:rPr>
          <w:rFonts w:ascii="Arial" w:hAnsi="Arial" w:cs="Arial"/>
          <w:b/>
          <w:bCs/>
          <w:color w:val="0072C6"/>
          <w:kern w:val="32"/>
          <w:sz w:val="28"/>
          <w:szCs w:val="28"/>
        </w:rPr>
      </w:pPr>
      <w:bookmarkStart w:id="1" w:name="WhoShouldReadThisDocument"/>
    </w:p>
    <w:p w14:paraId="067428B4" w14:textId="77777777" w:rsidR="007C0478" w:rsidRDefault="007C0478" w:rsidP="004648AA">
      <w:pPr>
        <w:rPr>
          <w:rFonts w:ascii="Arial" w:hAnsi="Arial" w:cs="Arial"/>
          <w:b/>
          <w:bCs/>
          <w:color w:val="0072C6"/>
          <w:kern w:val="32"/>
          <w:sz w:val="28"/>
          <w:szCs w:val="28"/>
        </w:rPr>
      </w:pPr>
    </w:p>
    <w:p w14:paraId="68259FE6" w14:textId="77777777" w:rsidR="007C0478" w:rsidRPr="00CF27CE" w:rsidRDefault="007C0478" w:rsidP="004648AA">
      <w:pPr>
        <w:rPr>
          <w:rFonts w:ascii="Arial" w:hAnsi="Arial" w:cs="Arial"/>
          <w:b/>
          <w:sz w:val="28"/>
          <w:szCs w:val="28"/>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24" w14:textId="77777777" w:rsidTr="008A4E24">
        <w:tc>
          <w:tcPr>
            <w:tcW w:w="817" w:type="dxa"/>
            <w:shd w:val="clear" w:color="auto" w:fill="005EB8"/>
          </w:tcPr>
          <w:p w14:paraId="7E8D8222" w14:textId="77777777" w:rsidR="004648AA" w:rsidRPr="002B66F0" w:rsidRDefault="004648AA" w:rsidP="008A4E24">
            <w:pPr>
              <w:rPr>
                <w:rFonts w:ascii="Arial" w:hAnsi="Arial" w:cs="Arial"/>
                <w:b/>
                <w:color w:val="FFFFFF" w:themeColor="background1"/>
                <w:sz w:val="28"/>
                <w:szCs w:val="28"/>
              </w:rPr>
            </w:pPr>
            <w:r w:rsidRPr="002B66F0">
              <w:rPr>
                <w:rFonts w:ascii="Arial" w:hAnsi="Arial" w:cs="Arial"/>
                <w:b/>
                <w:color w:val="FFFFFF" w:themeColor="background1"/>
                <w:sz w:val="28"/>
                <w:szCs w:val="28"/>
              </w:rPr>
              <w:lastRenderedPageBreak/>
              <w:t>1</w:t>
            </w:r>
            <w:r>
              <w:rPr>
                <w:rFonts w:ascii="Arial" w:hAnsi="Arial" w:cs="Arial"/>
                <w:b/>
                <w:color w:val="FFFFFF" w:themeColor="background1"/>
                <w:sz w:val="28"/>
                <w:szCs w:val="28"/>
              </w:rPr>
              <w:t>.</w:t>
            </w:r>
          </w:p>
        </w:tc>
        <w:tc>
          <w:tcPr>
            <w:tcW w:w="9639" w:type="dxa"/>
            <w:shd w:val="clear" w:color="auto" w:fill="005EB8"/>
          </w:tcPr>
          <w:p w14:paraId="7E8D8223" w14:textId="77777777" w:rsidR="004648AA" w:rsidRPr="002B66F0" w:rsidRDefault="007D4DB2" w:rsidP="006B41EB">
            <w:pPr>
              <w:rPr>
                <w:rFonts w:ascii="Arial" w:hAnsi="Arial" w:cs="Arial"/>
                <w:b/>
                <w:color w:val="FFFFFF" w:themeColor="background1"/>
                <w:sz w:val="28"/>
                <w:szCs w:val="28"/>
              </w:rPr>
            </w:pPr>
            <w:bookmarkStart w:id="2" w:name="WhatIsThisPolicyAbout"/>
            <w:proofErr w:type="gramStart"/>
            <w:r>
              <w:rPr>
                <w:rFonts w:ascii="Arial" w:hAnsi="Arial" w:cs="Arial"/>
                <w:b/>
                <w:color w:val="FFFFFF" w:themeColor="background1"/>
                <w:sz w:val="28"/>
                <w:szCs w:val="28"/>
              </w:rPr>
              <w:t>Overview</w:t>
            </w:r>
            <w:r w:rsidR="00B829FE">
              <w:rPr>
                <w:rFonts w:ascii="Arial" w:hAnsi="Arial" w:cs="Arial"/>
                <w:b/>
                <w:color w:val="FFFFFF" w:themeColor="background1"/>
                <w:sz w:val="28"/>
                <w:szCs w:val="28"/>
              </w:rPr>
              <w:t xml:space="preserve"> </w:t>
            </w:r>
            <w:r>
              <w:rPr>
                <w:rFonts w:ascii="Arial" w:hAnsi="Arial" w:cs="Arial"/>
                <w:b/>
                <w:color w:val="FFFFFF" w:themeColor="background1"/>
                <w:sz w:val="28"/>
                <w:szCs w:val="28"/>
              </w:rPr>
              <w:t xml:space="preserve"> </w:t>
            </w:r>
            <w:r w:rsidRPr="00B829FE">
              <w:rPr>
                <w:rFonts w:ascii="Arial" w:hAnsi="Arial" w:cs="Arial"/>
                <w:b/>
                <w:color w:val="FFFFFF" w:themeColor="background1"/>
                <w:sz w:val="22"/>
                <w:szCs w:val="22"/>
              </w:rPr>
              <w:t>(</w:t>
            </w:r>
            <w:proofErr w:type="gramEnd"/>
            <w:r w:rsidR="00BA372B">
              <w:rPr>
                <w:rFonts w:ascii="Arial" w:hAnsi="Arial" w:cs="Arial"/>
                <w:b/>
                <w:color w:val="FFFFFF" w:themeColor="background1"/>
                <w:sz w:val="22"/>
                <w:szCs w:val="22"/>
              </w:rPr>
              <w:t>What is this guideline</w:t>
            </w:r>
            <w:r w:rsidR="004648AA" w:rsidRPr="00B829FE">
              <w:rPr>
                <w:rFonts w:ascii="Arial" w:hAnsi="Arial" w:cs="Arial"/>
                <w:b/>
                <w:color w:val="FFFFFF" w:themeColor="background1"/>
                <w:sz w:val="22"/>
                <w:szCs w:val="22"/>
              </w:rPr>
              <w:t xml:space="preserve"> about?</w:t>
            </w:r>
            <w:bookmarkEnd w:id="2"/>
            <w:r w:rsidRPr="00B829FE">
              <w:rPr>
                <w:rFonts w:ascii="Arial" w:hAnsi="Arial" w:cs="Arial"/>
                <w:b/>
                <w:color w:val="FFFFFF" w:themeColor="background1"/>
                <w:sz w:val="22"/>
                <w:szCs w:val="22"/>
              </w:rPr>
              <w:t>)</w:t>
            </w:r>
          </w:p>
        </w:tc>
      </w:tr>
    </w:tbl>
    <w:p w14:paraId="7E8D8225" w14:textId="77777777" w:rsidR="004648AA" w:rsidRPr="006B41EB" w:rsidRDefault="004648AA" w:rsidP="006B41EB">
      <w:pPr>
        <w:outlineLvl w:val="0"/>
        <w:rPr>
          <w:rFonts w:ascii="Arial" w:hAnsi="Arial" w:cs="Arial"/>
          <w:sz w:val="24"/>
          <w:szCs w:val="24"/>
        </w:rPr>
      </w:pPr>
      <w:r w:rsidRPr="00CF27CE">
        <w:rPr>
          <w:rFonts w:ascii="Arial" w:hAnsi="Arial" w:cs="Arial"/>
          <w:b/>
          <w:sz w:val="28"/>
          <w:szCs w:val="28"/>
        </w:rPr>
        <w:tab/>
      </w:r>
      <w:bookmarkEnd w:id="1"/>
    </w:p>
    <w:p w14:paraId="7E8D8226" w14:textId="77777777" w:rsidR="002B6DBB" w:rsidRDefault="00EE7626" w:rsidP="00B829FE">
      <w:pPr>
        <w:outlineLvl w:val="0"/>
        <w:rPr>
          <w:rFonts w:ascii="Arial" w:hAnsi="Arial" w:cs="Arial"/>
          <w:sz w:val="24"/>
          <w:szCs w:val="24"/>
        </w:rPr>
      </w:pPr>
      <w:r>
        <w:rPr>
          <w:rFonts w:ascii="Arial" w:hAnsi="Arial" w:cs="Arial"/>
          <w:sz w:val="24"/>
          <w:szCs w:val="24"/>
        </w:rPr>
        <w:t xml:space="preserve">Blood glucose control is an important component of critical care. The evidence about how closely glucose should be controlled has changed over the last few years with a widening of what is considered good glycaemic control and recognition of the importance of swings in blood glucose. </w:t>
      </w:r>
    </w:p>
    <w:p w14:paraId="7E8D8227" w14:textId="77777777" w:rsidR="002B6DBB" w:rsidRDefault="002B6DBB" w:rsidP="00B829FE">
      <w:pPr>
        <w:outlineLvl w:val="0"/>
        <w:rPr>
          <w:rFonts w:ascii="Arial" w:hAnsi="Arial" w:cs="Arial"/>
          <w:sz w:val="24"/>
          <w:szCs w:val="24"/>
        </w:rPr>
      </w:pPr>
    </w:p>
    <w:p w14:paraId="7E8D8228" w14:textId="77777777" w:rsidR="00C46650" w:rsidRDefault="00EE7626" w:rsidP="00B829FE">
      <w:pPr>
        <w:outlineLvl w:val="0"/>
        <w:rPr>
          <w:rFonts w:ascii="Arial" w:hAnsi="Arial" w:cs="Arial"/>
          <w:sz w:val="24"/>
          <w:szCs w:val="24"/>
        </w:rPr>
      </w:pPr>
      <w:r>
        <w:rPr>
          <w:rFonts w:ascii="Arial" w:hAnsi="Arial" w:cs="Arial"/>
          <w:sz w:val="24"/>
          <w:szCs w:val="24"/>
        </w:rPr>
        <w:t>There has also been an increase in the use of different classes of oral hypoglycaemic drugs, some of which should be continued in critical care and some of which should be stopped.</w:t>
      </w:r>
    </w:p>
    <w:p w14:paraId="7E8D8229" w14:textId="77777777" w:rsidR="002B6DBB" w:rsidRDefault="002B6DBB" w:rsidP="00B829FE">
      <w:pPr>
        <w:outlineLvl w:val="0"/>
        <w:rPr>
          <w:rFonts w:ascii="Arial" w:hAnsi="Arial" w:cs="Arial"/>
          <w:sz w:val="24"/>
          <w:szCs w:val="24"/>
        </w:rPr>
      </w:pPr>
    </w:p>
    <w:p w14:paraId="7E8D822A" w14:textId="77777777" w:rsidR="00EE7626" w:rsidRDefault="00EE7626" w:rsidP="00B829FE">
      <w:pPr>
        <w:outlineLvl w:val="0"/>
        <w:rPr>
          <w:rFonts w:ascii="Arial" w:hAnsi="Arial" w:cs="Arial"/>
          <w:sz w:val="24"/>
          <w:szCs w:val="24"/>
        </w:rPr>
      </w:pPr>
      <w:r>
        <w:rPr>
          <w:rFonts w:ascii="Arial" w:hAnsi="Arial" w:cs="Arial"/>
          <w:sz w:val="24"/>
          <w:szCs w:val="24"/>
        </w:rPr>
        <w:t>Other changes have included recognising that the quality of glycaemic control before critical care will influence how glucose is managed both during critical illness and then as the patient</w:t>
      </w:r>
      <w:r w:rsidR="002B6DBB">
        <w:rPr>
          <w:rFonts w:ascii="Arial" w:hAnsi="Arial" w:cs="Arial"/>
          <w:sz w:val="24"/>
          <w:szCs w:val="24"/>
        </w:rPr>
        <w:t xml:space="preserve"> recovers.</w:t>
      </w:r>
      <w:r w:rsidR="0046382E">
        <w:rPr>
          <w:rFonts w:ascii="Arial" w:hAnsi="Arial" w:cs="Arial"/>
          <w:sz w:val="24"/>
          <w:szCs w:val="24"/>
        </w:rPr>
        <w:t xml:space="preserve"> </w:t>
      </w:r>
      <w:r w:rsidR="002B6DBB">
        <w:rPr>
          <w:rFonts w:ascii="Arial" w:hAnsi="Arial" w:cs="Arial"/>
          <w:sz w:val="24"/>
          <w:szCs w:val="24"/>
        </w:rPr>
        <w:t>F</w:t>
      </w:r>
      <w:r>
        <w:rPr>
          <w:rFonts w:ascii="Arial" w:hAnsi="Arial" w:cs="Arial"/>
          <w:sz w:val="24"/>
          <w:szCs w:val="24"/>
        </w:rPr>
        <w:t xml:space="preserve">or this reason </w:t>
      </w:r>
      <w:r w:rsidR="002B6DBB">
        <w:rPr>
          <w:rFonts w:ascii="Arial" w:hAnsi="Arial" w:cs="Arial"/>
          <w:sz w:val="24"/>
          <w:szCs w:val="24"/>
        </w:rPr>
        <w:t>the measurement of HbA1C should be a routine test on admission to critical care.</w:t>
      </w:r>
    </w:p>
    <w:p w14:paraId="7E8D822B" w14:textId="77777777" w:rsidR="002B6DBB" w:rsidRDefault="002B6DBB" w:rsidP="00B829FE">
      <w:pPr>
        <w:outlineLvl w:val="0"/>
        <w:rPr>
          <w:rFonts w:ascii="Arial" w:hAnsi="Arial" w:cs="Arial"/>
          <w:sz w:val="24"/>
          <w:szCs w:val="24"/>
        </w:rPr>
      </w:pPr>
    </w:p>
    <w:p w14:paraId="7E8D822C" w14:textId="77777777" w:rsidR="002B6DBB" w:rsidRDefault="002B6DBB" w:rsidP="00B829FE">
      <w:pPr>
        <w:outlineLvl w:val="0"/>
        <w:rPr>
          <w:rFonts w:ascii="Arial" w:hAnsi="Arial" w:cs="Arial"/>
          <w:sz w:val="24"/>
          <w:szCs w:val="24"/>
        </w:rPr>
      </w:pPr>
      <w:r>
        <w:rPr>
          <w:rFonts w:ascii="Arial" w:hAnsi="Arial" w:cs="Arial"/>
          <w:sz w:val="24"/>
          <w:szCs w:val="24"/>
        </w:rPr>
        <w:t>How patients move from an insulin infusion in critical care to ward based care is also important and requires a period of transition where basal insulin is gradually reintroduced and appropriate oral drugs are started.</w:t>
      </w:r>
    </w:p>
    <w:p w14:paraId="7E8D822D" w14:textId="77777777" w:rsidR="002B6DBB" w:rsidRDefault="002B6DBB" w:rsidP="00B829FE">
      <w:pPr>
        <w:outlineLvl w:val="0"/>
        <w:rPr>
          <w:rFonts w:ascii="Arial" w:hAnsi="Arial" w:cs="Arial"/>
          <w:sz w:val="24"/>
          <w:szCs w:val="24"/>
        </w:rPr>
      </w:pPr>
    </w:p>
    <w:p w14:paraId="7E8D822E" w14:textId="77777777" w:rsidR="002B6DBB" w:rsidRDefault="002B6DBB" w:rsidP="00B829FE">
      <w:pPr>
        <w:outlineLvl w:val="0"/>
        <w:rPr>
          <w:rFonts w:ascii="Arial" w:hAnsi="Arial" w:cs="Arial"/>
          <w:sz w:val="24"/>
          <w:szCs w:val="24"/>
        </w:rPr>
      </w:pPr>
      <w:r>
        <w:rPr>
          <w:rFonts w:ascii="Arial" w:hAnsi="Arial" w:cs="Arial"/>
          <w:sz w:val="24"/>
          <w:szCs w:val="24"/>
        </w:rPr>
        <w:t xml:space="preserve">All of these components of patient care have changed a lot since the previous blood glucose protocol for critical care was introduced, and this is why we have produced this new protocol. The next challenge is to </w:t>
      </w:r>
      <w:r w:rsidR="0046382E">
        <w:rPr>
          <w:rFonts w:ascii="Arial" w:hAnsi="Arial" w:cs="Arial"/>
          <w:sz w:val="24"/>
          <w:szCs w:val="24"/>
        </w:rPr>
        <w:t>introduce</w:t>
      </w:r>
      <w:r>
        <w:rPr>
          <w:rFonts w:ascii="Arial" w:hAnsi="Arial" w:cs="Arial"/>
          <w:sz w:val="24"/>
          <w:szCs w:val="24"/>
        </w:rPr>
        <w:t xml:space="preserve"> this new protocol, make sure it is used and audit the quality of glycaemic control following the use of the new protocol.</w:t>
      </w:r>
    </w:p>
    <w:p w14:paraId="7E8D822F" w14:textId="77777777" w:rsidR="007A42C0" w:rsidRDefault="007A42C0" w:rsidP="00B829FE">
      <w:pPr>
        <w:outlineLvl w:val="0"/>
        <w:rPr>
          <w:rFonts w:ascii="Arial" w:hAnsi="Arial" w:cs="Arial"/>
          <w:sz w:val="24"/>
          <w:szCs w:val="24"/>
        </w:rPr>
      </w:pPr>
    </w:p>
    <w:p w14:paraId="7E8D8230" w14:textId="77777777" w:rsidR="007A42C0" w:rsidRDefault="007A42C0" w:rsidP="00B829FE">
      <w:pPr>
        <w:outlineLvl w:val="0"/>
        <w:rPr>
          <w:rFonts w:ascii="Arial" w:hAnsi="Arial" w:cs="Arial"/>
          <w:sz w:val="24"/>
          <w:szCs w:val="24"/>
        </w:rPr>
      </w:pPr>
      <w:r>
        <w:rPr>
          <w:rFonts w:ascii="Arial" w:hAnsi="Arial" w:cs="Arial"/>
          <w:sz w:val="24"/>
          <w:szCs w:val="24"/>
        </w:rPr>
        <w:t>A</w:t>
      </w:r>
      <w:r w:rsidRPr="007A42C0">
        <w:rPr>
          <w:rFonts w:ascii="Arial" w:hAnsi="Arial" w:cs="Arial"/>
          <w:sz w:val="24"/>
          <w:szCs w:val="24"/>
        </w:rPr>
        <w:t>ssociated document</w:t>
      </w:r>
    </w:p>
    <w:p w14:paraId="7E8D8231" w14:textId="77777777" w:rsidR="00A20A86" w:rsidRDefault="00A20A86" w:rsidP="00B829FE">
      <w:pPr>
        <w:outlineLvl w:val="0"/>
        <w:rPr>
          <w:rFonts w:ascii="Arial" w:hAnsi="Arial" w:cs="Arial"/>
          <w:sz w:val="24"/>
          <w:szCs w:val="24"/>
        </w:rPr>
      </w:pPr>
    </w:p>
    <w:p w14:paraId="7E8D8232" w14:textId="77777777" w:rsidR="00A20A86" w:rsidRDefault="00A20A86" w:rsidP="00B829FE">
      <w:pPr>
        <w:outlineLvl w:val="0"/>
        <w:rPr>
          <w:rFonts w:ascii="Arial" w:hAnsi="Arial" w:cs="Arial"/>
          <w:sz w:val="24"/>
          <w:szCs w:val="24"/>
        </w:rPr>
      </w:pPr>
      <w:r>
        <w:rPr>
          <w:rFonts w:ascii="Arial" w:hAnsi="Arial" w:cs="Arial"/>
          <w:sz w:val="24"/>
          <w:szCs w:val="24"/>
        </w:rPr>
        <w:t xml:space="preserve">The protocol is used in conjunction with the </w:t>
      </w:r>
      <w:r w:rsidR="00B362DD">
        <w:rPr>
          <w:rFonts w:ascii="Arial" w:hAnsi="Arial" w:cs="Arial"/>
          <w:sz w:val="24"/>
          <w:szCs w:val="24"/>
        </w:rPr>
        <w:t>‘</w:t>
      </w:r>
      <w:r w:rsidRPr="00A20A86">
        <w:rPr>
          <w:rFonts w:ascii="Arial" w:hAnsi="Arial" w:cs="Arial"/>
          <w:sz w:val="24"/>
          <w:szCs w:val="24"/>
        </w:rPr>
        <w:t>Hospital Inpatient Management of Diabetes</w:t>
      </w:r>
      <w:r w:rsidR="00B362DD">
        <w:rPr>
          <w:rFonts w:ascii="Arial" w:hAnsi="Arial" w:cs="Arial"/>
          <w:sz w:val="24"/>
          <w:szCs w:val="24"/>
        </w:rPr>
        <w:t xml:space="preserve"> Protocol’ reference </w:t>
      </w:r>
      <w:proofErr w:type="gramStart"/>
      <w:r w:rsidR="00B362DD" w:rsidRPr="00B362DD">
        <w:rPr>
          <w:rFonts w:ascii="Arial" w:hAnsi="Arial" w:cs="Arial"/>
          <w:sz w:val="24"/>
          <w:szCs w:val="24"/>
        </w:rPr>
        <w:t>TWCG41(</w:t>
      </w:r>
      <w:proofErr w:type="gramEnd"/>
      <w:r w:rsidR="00B362DD" w:rsidRPr="00B362DD">
        <w:rPr>
          <w:rFonts w:ascii="Arial" w:hAnsi="Arial" w:cs="Arial"/>
          <w:sz w:val="24"/>
          <w:szCs w:val="24"/>
        </w:rPr>
        <w:t>12)</w:t>
      </w:r>
      <w:r w:rsidR="00B362DD">
        <w:rPr>
          <w:rFonts w:ascii="Arial" w:hAnsi="Arial" w:cs="Arial"/>
          <w:sz w:val="24"/>
          <w:szCs w:val="24"/>
        </w:rPr>
        <w:t xml:space="preserve"> (Trust protocols via Intranet)</w:t>
      </w:r>
    </w:p>
    <w:p w14:paraId="7E8D8233" w14:textId="77777777" w:rsidR="00EE7626" w:rsidRDefault="00EE7626" w:rsidP="00B829FE">
      <w:pPr>
        <w:outlineLvl w:val="0"/>
        <w:rPr>
          <w:rFonts w:ascii="Arial" w:hAnsi="Arial" w:cs="Arial"/>
          <w:sz w:val="24"/>
          <w:szCs w:val="24"/>
        </w:rPr>
      </w:pPr>
    </w:p>
    <w:p w14:paraId="7E8D8234" w14:textId="77777777" w:rsidR="00C46650" w:rsidRPr="00C46650" w:rsidRDefault="00C46650" w:rsidP="00C46650">
      <w:pPr>
        <w:pBdr>
          <w:top w:val="single" w:sz="4" w:space="1" w:color="auto"/>
          <w:left w:val="single" w:sz="4" w:space="4" w:color="auto"/>
          <w:bottom w:val="single" w:sz="4" w:space="1" w:color="auto"/>
          <w:right w:val="single" w:sz="4" w:space="4" w:color="auto"/>
        </w:pBdr>
        <w:jc w:val="center"/>
        <w:outlineLvl w:val="0"/>
        <w:rPr>
          <w:rFonts w:ascii="Arial" w:hAnsi="Arial" w:cs="Arial"/>
          <w:b/>
          <w:sz w:val="24"/>
          <w:szCs w:val="24"/>
        </w:rPr>
      </w:pPr>
      <w:r>
        <w:rPr>
          <w:rFonts w:ascii="Arial" w:hAnsi="Arial" w:cs="Arial"/>
          <w:sz w:val="24"/>
          <w:szCs w:val="24"/>
        </w:rPr>
        <w:t xml:space="preserve">If you have any concerns about the content </w:t>
      </w:r>
      <w:r w:rsidRPr="000B2A76">
        <w:rPr>
          <w:rFonts w:ascii="Arial" w:hAnsi="Arial" w:cs="Arial"/>
          <w:sz w:val="24"/>
          <w:szCs w:val="24"/>
        </w:rPr>
        <w:t>of this document please contact the author</w:t>
      </w:r>
      <w:r>
        <w:rPr>
          <w:rFonts w:ascii="Arial" w:hAnsi="Arial" w:cs="Arial"/>
          <w:sz w:val="24"/>
          <w:szCs w:val="24"/>
        </w:rPr>
        <w:t xml:space="preserve"> or advise the Document Control Administrator</w:t>
      </w:r>
      <w:r w:rsidRPr="000B2A76">
        <w:rPr>
          <w:rFonts w:ascii="Arial" w:hAnsi="Arial" w:cs="Arial"/>
          <w:sz w:val="24"/>
          <w:szCs w:val="24"/>
        </w:rPr>
        <w:t>.</w:t>
      </w:r>
    </w:p>
    <w:p w14:paraId="7E8D8235" w14:textId="77777777" w:rsidR="003F265F" w:rsidRDefault="003F265F" w:rsidP="003F265F">
      <w:pPr>
        <w:outlineLvl w:val="0"/>
        <w:rPr>
          <w:rFonts w:ascii="Arial" w:hAnsi="Arial" w:cs="Arial"/>
          <w:sz w:val="24"/>
          <w:szCs w:val="24"/>
        </w:rPr>
      </w:pPr>
      <w:r>
        <w:rPr>
          <w:rFonts w:ascii="Arial" w:hAnsi="Arial" w:cs="Arial"/>
          <w:sz w:val="24"/>
          <w:szCs w:val="24"/>
        </w:rPr>
        <w:tab/>
      </w:r>
    </w:p>
    <w:p w14:paraId="7E8D8236" w14:textId="77777777" w:rsidR="00157209" w:rsidRDefault="00157209" w:rsidP="004648AA">
      <w:pPr>
        <w:autoSpaceDE w:val="0"/>
        <w:autoSpaceDN w:val="0"/>
        <w:adjustRightInd w:val="0"/>
        <w:rPr>
          <w:rFonts w:ascii="Arial" w:hAnsi="Arial" w:cs="Arial"/>
          <w:sz w:val="22"/>
          <w:szCs w:val="22"/>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39" w14:textId="77777777" w:rsidTr="008A4E24">
        <w:tc>
          <w:tcPr>
            <w:tcW w:w="817" w:type="dxa"/>
            <w:shd w:val="clear" w:color="auto" w:fill="005EB8"/>
          </w:tcPr>
          <w:p w14:paraId="7E8D8237" w14:textId="77777777" w:rsidR="004648AA" w:rsidRPr="002B66F0" w:rsidRDefault="00C64DE4" w:rsidP="008A4E24">
            <w:pPr>
              <w:autoSpaceDE w:val="0"/>
              <w:autoSpaceDN w:val="0"/>
              <w:adjustRightInd w:val="0"/>
              <w:rPr>
                <w:rFonts w:ascii="Arial" w:hAnsi="Arial" w:cs="Arial"/>
                <w:b/>
                <w:color w:val="FFFFFF" w:themeColor="background1"/>
                <w:sz w:val="28"/>
                <w:szCs w:val="28"/>
              </w:rPr>
            </w:pPr>
            <w:r>
              <w:rPr>
                <w:rFonts w:ascii="Arial" w:hAnsi="Arial" w:cs="Arial"/>
                <w:b/>
                <w:color w:val="FFFFFF" w:themeColor="background1"/>
                <w:sz w:val="28"/>
                <w:szCs w:val="28"/>
              </w:rPr>
              <w:t>2</w:t>
            </w:r>
            <w:r w:rsidR="004648AA" w:rsidRPr="002B66F0">
              <w:rPr>
                <w:rFonts w:ascii="Arial" w:hAnsi="Arial" w:cs="Arial"/>
                <w:b/>
                <w:color w:val="FFFFFF" w:themeColor="background1"/>
                <w:sz w:val="28"/>
                <w:szCs w:val="28"/>
              </w:rPr>
              <w:t>.</w:t>
            </w:r>
          </w:p>
        </w:tc>
        <w:tc>
          <w:tcPr>
            <w:tcW w:w="9639" w:type="dxa"/>
            <w:shd w:val="clear" w:color="auto" w:fill="005EB8"/>
          </w:tcPr>
          <w:p w14:paraId="7E8D8238" w14:textId="77777777" w:rsidR="004648AA" w:rsidRPr="002B66F0" w:rsidRDefault="007D4DB2" w:rsidP="007D4DB2">
            <w:pPr>
              <w:autoSpaceDE w:val="0"/>
              <w:autoSpaceDN w:val="0"/>
              <w:adjustRightInd w:val="0"/>
              <w:rPr>
                <w:rFonts w:ascii="Arial" w:hAnsi="Arial" w:cs="Arial"/>
                <w:b/>
                <w:color w:val="FFFFFF" w:themeColor="background1"/>
                <w:sz w:val="28"/>
                <w:szCs w:val="28"/>
              </w:rPr>
            </w:pPr>
            <w:bookmarkStart w:id="3" w:name="scope"/>
            <w:proofErr w:type="gramStart"/>
            <w:r>
              <w:rPr>
                <w:rFonts w:ascii="Arial" w:hAnsi="Arial" w:cs="Arial"/>
                <w:b/>
                <w:color w:val="FFFFFF" w:themeColor="background1"/>
                <w:sz w:val="28"/>
                <w:szCs w:val="28"/>
              </w:rPr>
              <w:t>Scope</w:t>
            </w:r>
            <w:bookmarkEnd w:id="3"/>
            <w:r w:rsidR="00B829FE">
              <w:rPr>
                <w:rFonts w:ascii="Arial" w:hAnsi="Arial" w:cs="Arial"/>
                <w:b/>
                <w:color w:val="FFFFFF" w:themeColor="background1"/>
                <w:sz w:val="28"/>
                <w:szCs w:val="28"/>
              </w:rPr>
              <w:t xml:space="preserve"> </w:t>
            </w:r>
            <w:r w:rsidRPr="003F265F">
              <w:rPr>
                <w:rFonts w:ascii="Arial" w:hAnsi="Arial" w:cs="Arial"/>
                <w:b/>
                <w:color w:val="FFFFFF" w:themeColor="background1"/>
                <w:sz w:val="28"/>
                <w:szCs w:val="28"/>
              </w:rPr>
              <w:t xml:space="preserve"> </w:t>
            </w:r>
            <w:r w:rsidRPr="00B829FE">
              <w:rPr>
                <w:rFonts w:ascii="Arial" w:hAnsi="Arial" w:cs="Arial"/>
                <w:b/>
                <w:color w:val="FFFFFF" w:themeColor="background1"/>
                <w:sz w:val="22"/>
                <w:szCs w:val="22"/>
              </w:rPr>
              <w:t>(</w:t>
            </w:r>
            <w:proofErr w:type="gramEnd"/>
            <w:r w:rsidR="003F265F" w:rsidRPr="00B829FE">
              <w:rPr>
                <w:rFonts w:ascii="Arial" w:hAnsi="Arial" w:cs="Arial"/>
                <w:b/>
                <w:color w:val="FFFFFF" w:themeColor="background1"/>
                <w:sz w:val="22"/>
                <w:szCs w:val="22"/>
              </w:rPr>
              <w:t>Where will this document be used?</w:t>
            </w:r>
            <w:r w:rsidRPr="00B829FE">
              <w:rPr>
                <w:rFonts w:ascii="Arial" w:hAnsi="Arial" w:cs="Arial"/>
                <w:b/>
                <w:color w:val="FFFFFF" w:themeColor="background1"/>
                <w:sz w:val="22"/>
                <w:szCs w:val="22"/>
              </w:rPr>
              <w:t>)</w:t>
            </w:r>
          </w:p>
        </w:tc>
      </w:tr>
    </w:tbl>
    <w:p w14:paraId="7E8D823A" w14:textId="77777777" w:rsidR="004648AA" w:rsidRDefault="004648AA" w:rsidP="004648AA">
      <w:pPr>
        <w:autoSpaceDE w:val="0"/>
        <w:autoSpaceDN w:val="0"/>
        <w:adjustRightInd w:val="0"/>
        <w:rPr>
          <w:rFonts w:ascii="Arial" w:hAnsi="Arial" w:cs="Arial"/>
          <w:sz w:val="22"/>
          <w:szCs w:val="22"/>
        </w:rPr>
      </w:pPr>
    </w:p>
    <w:p w14:paraId="7E8D823B" w14:textId="77777777" w:rsidR="00157209" w:rsidRDefault="004705A7" w:rsidP="004648AA">
      <w:pPr>
        <w:autoSpaceDE w:val="0"/>
        <w:autoSpaceDN w:val="0"/>
        <w:adjustRightInd w:val="0"/>
        <w:rPr>
          <w:rFonts w:ascii="Arial" w:hAnsi="Arial" w:cs="Arial"/>
          <w:sz w:val="22"/>
          <w:szCs w:val="22"/>
        </w:rPr>
      </w:pPr>
      <w:r>
        <w:rPr>
          <w:rFonts w:ascii="Arial" w:hAnsi="Arial" w:cs="Arial"/>
          <w:sz w:val="22"/>
          <w:szCs w:val="22"/>
        </w:rPr>
        <w:t>This protocol is only for use in the critical care unit in Salford Royal Hospital (Although similar versions of the protocol are being introduced into all critical care units in Greater Manchester)</w:t>
      </w:r>
      <w:r w:rsidR="00700044">
        <w:rPr>
          <w:rFonts w:ascii="Arial" w:hAnsi="Arial" w:cs="Arial"/>
          <w:sz w:val="22"/>
          <w:szCs w:val="22"/>
        </w:rPr>
        <w:t>. It does not include details of the management of ketoacidosis or hyperosmolar coma that are dealt with in separate Trust protocols.</w:t>
      </w:r>
      <w:r w:rsidR="00B362DD">
        <w:rPr>
          <w:rFonts w:ascii="Arial" w:hAnsi="Arial" w:cs="Arial"/>
          <w:sz w:val="22"/>
          <w:szCs w:val="22"/>
        </w:rPr>
        <w:t xml:space="preserve"> (</w:t>
      </w:r>
      <w:r w:rsidR="00B362DD" w:rsidRPr="00B362DD">
        <w:rPr>
          <w:rFonts w:ascii="Arial" w:hAnsi="Arial" w:cs="Arial"/>
          <w:sz w:val="22"/>
          <w:szCs w:val="22"/>
        </w:rPr>
        <w:t xml:space="preserve">‘Hospital Inpatient Management of Diabetes Protocol’ reference </w:t>
      </w:r>
      <w:proofErr w:type="gramStart"/>
      <w:r w:rsidR="00B362DD" w:rsidRPr="00B362DD">
        <w:rPr>
          <w:rFonts w:ascii="Arial" w:hAnsi="Arial" w:cs="Arial"/>
          <w:sz w:val="22"/>
          <w:szCs w:val="22"/>
        </w:rPr>
        <w:t>TWCG41(</w:t>
      </w:r>
      <w:proofErr w:type="gramEnd"/>
      <w:r w:rsidR="00B362DD" w:rsidRPr="00B362DD">
        <w:rPr>
          <w:rFonts w:ascii="Arial" w:hAnsi="Arial" w:cs="Arial"/>
          <w:sz w:val="22"/>
          <w:szCs w:val="22"/>
        </w:rPr>
        <w:t>12) (Trust protocols via Intranet)</w:t>
      </w:r>
      <w:r w:rsidR="00B362DD">
        <w:rPr>
          <w:rFonts w:ascii="Arial" w:hAnsi="Arial" w:cs="Arial"/>
          <w:sz w:val="22"/>
          <w:szCs w:val="22"/>
        </w:rPr>
        <w:t>)</w:t>
      </w:r>
    </w:p>
    <w:p w14:paraId="7E8D823C" w14:textId="77777777" w:rsidR="00C64DE4" w:rsidRPr="00957CC2" w:rsidRDefault="00C64DE4" w:rsidP="004648AA">
      <w:pPr>
        <w:autoSpaceDE w:val="0"/>
        <w:autoSpaceDN w:val="0"/>
        <w:adjustRightInd w:val="0"/>
        <w:rPr>
          <w:rFonts w:ascii="Arial" w:hAnsi="Arial" w:cs="Arial"/>
          <w:sz w:val="22"/>
          <w:szCs w:val="22"/>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3F" w14:textId="77777777" w:rsidTr="008A4E24">
        <w:tc>
          <w:tcPr>
            <w:tcW w:w="817" w:type="dxa"/>
            <w:shd w:val="clear" w:color="auto" w:fill="005EB8"/>
          </w:tcPr>
          <w:p w14:paraId="7E8D823D" w14:textId="77777777" w:rsidR="004648AA" w:rsidRPr="002B66F0" w:rsidRDefault="00C64DE4" w:rsidP="008A4E24">
            <w:pPr>
              <w:autoSpaceDE w:val="0"/>
              <w:autoSpaceDN w:val="0"/>
              <w:adjustRightInd w:val="0"/>
              <w:rPr>
                <w:rFonts w:ascii="Arial" w:hAnsi="Arial" w:cs="Arial"/>
                <w:b/>
                <w:color w:val="FFFFFF" w:themeColor="background1"/>
                <w:sz w:val="28"/>
                <w:szCs w:val="28"/>
              </w:rPr>
            </w:pPr>
            <w:bookmarkStart w:id="4" w:name="WhyIsThisDocumentImportant" w:colFirst="0" w:colLast="1"/>
            <w:r>
              <w:rPr>
                <w:rFonts w:ascii="Arial" w:hAnsi="Arial" w:cs="Arial"/>
                <w:b/>
                <w:color w:val="FFFFFF" w:themeColor="background1"/>
                <w:sz w:val="28"/>
                <w:szCs w:val="28"/>
              </w:rPr>
              <w:t>3</w:t>
            </w:r>
            <w:r w:rsidR="004648AA" w:rsidRPr="002B66F0">
              <w:rPr>
                <w:rFonts w:ascii="Arial" w:hAnsi="Arial" w:cs="Arial"/>
                <w:b/>
                <w:color w:val="FFFFFF" w:themeColor="background1"/>
                <w:sz w:val="28"/>
                <w:szCs w:val="28"/>
              </w:rPr>
              <w:t>.</w:t>
            </w:r>
          </w:p>
        </w:tc>
        <w:tc>
          <w:tcPr>
            <w:tcW w:w="9639" w:type="dxa"/>
            <w:shd w:val="clear" w:color="auto" w:fill="005EB8"/>
          </w:tcPr>
          <w:p w14:paraId="7E8D823E" w14:textId="77777777" w:rsidR="004648AA" w:rsidRPr="002B66F0" w:rsidRDefault="000C146C" w:rsidP="000C146C">
            <w:pPr>
              <w:autoSpaceDE w:val="0"/>
              <w:autoSpaceDN w:val="0"/>
              <w:adjustRightInd w:val="0"/>
              <w:rPr>
                <w:rFonts w:ascii="Arial" w:hAnsi="Arial" w:cs="Arial"/>
                <w:b/>
                <w:color w:val="FFFFFF" w:themeColor="background1"/>
                <w:sz w:val="28"/>
                <w:szCs w:val="28"/>
              </w:rPr>
            </w:pPr>
            <w:bookmarkStart w:id="5" w:name="Background"/>
            <w:proofErr w:type="gramStart"/>
            <w:r>
              <w:rPr>
                <w:rFonts w:ascii="Arial" w:hAnsi="Arial" w:cs="Arial"/>
                <w:b/>
                <w:color w:val="FFFFFF" w:themeColor="background1"/>
                <w:sz w:val="28"/>
                <w:szCs w:val="28"/>
              </w:rPr>
              <w:t>Background</w:t>
            </w:r>
            <w:bookmarkEnd w:id="5"/>
            <w:r w:rsidR="00B829FE">
              <w:rPr>
                <w:rFonts w:ascii="Arial" w:hAnsi="Arial" w:cs="Arial"/>
                <w:b/>
                <w:color w:val="FFFFFF" w:themeColor="background1"/>
                <w:sz w:val="28"/>
                <w:szCs w:val="28"/>
              </w:rPr>
              <w:t xml:space="preserve"> </w:t>
            </w:r>
            <w:r w:rsidR="007D4DB2">
              <w:rPr>
                <w:rFonts w:ascii="Arial" w:hAnsi="Arial" w:cs="Arial"/>
                <w:b/>
                <w:color w:val="FFFFFF" w:themeColor="background1"/>
                <w:sz w:val="28"/>
                <w:szCs w:val="28"/>
              </w:rPr>
              <w:t xml:space="preserve"> </w:t>
            </w:r>
            <w:r w:rsidR="007D4DB2" w:rsidRPr="00B829FE">
              <w:rPr>
                <w:rFonts w:ascii="Arial" w:hAnsi="Arial" w:cs="Arial"/>
                <w:b/>
                <w:color w:val="FFFFFF" w:themeColor="background1"/>
                <w:sz w:val="22"/>
                <w:szCs w:val="22"/>
              </w:rPr>
              <w:t>(</w:t>
            </w:r>
            <w:proofErr w:type="gramEnd"/>
            <w:r w:rsidR="007D4DB2" w:rsidRPr="00B829FE">
              <w:rPr>
                <w:rFonts w:ascii="Arial" w:hAnsi="Arial" w:cs="Arial"/>
                <w:b/>
                <w:color w:val="FFFFFF" w:themeColor="background1"/>
                <w:sz w:val="22"/>
                <w:szCs w:val="22"/>
              </w:rPr>
              <w:t>Why is this document important?)</w:t>
            </w:r>
          </w:p>
        </w:tc>
      </w:tr>
      <w:bookmarkEnd w:id="4"/>
    </w:tbl>
    <w:p w14:paraId="7E8D8240" w14:textId="77777777" w:rsidR="004648AA" w:rsidRDefault="004648AA" w:rsidP="004648AA">
      <w:pPr>
        <w:autoSpaceDE w:val="0"/>
        <w:autoSpaceDN w:val="0"/>
        <w:adjustRightInd w:val="0"/>
        <w:rPr>
          <w:rFonts w:ascii="Arial" w:hAnsi="Arial" w:cs="Arial"/>
          <w:sz w:val="22"/>
          <w:szCs w:val="22"/>
        </w:rPr>
      </w:pPr>
    </w:p>
    <w:p w14:paraId="7E8D8241" w14:textId="77777777" w:rsidR="004705A7" w:rsidRPr="00957CC2" w:rsidRDefault="004705A7" w:rsidP="004648AA">
      <w:pPr>
        <w:autoSpaceDE w:val="0"/>
        <w:autoSpaceDN w:val="0"/>
        <w:adjustRightInd w:val="0"/>
        <w:rPr>
          <w:rFonts w:ascii="Arial" w:hAnsi="Arial" w:cs="Arial"/>
          <w:sz w:val="22"/>
          <w:szCs w:val="22"/>
        </w:rPr>
      </w:pPr>
      <w:r>
        <w:rPr>
          <w:rFonts w:ascii="Arial" w:hAnsi="Arial" w:cs="Arial"/>
          <w:sz w:val="22"/>
          <w:szCs w:val="22"/>
        </w:rPr>
        <w:t>Control of blood glucose in critical care is an important determinate of critical care complication free survival</w:t>
      </w:r>
      <w:r w:rsidR="00700044">
        <w:rPr>
          <w:rFonts w:ascii="Arial" w:hAnsi="Arial" w:cs="Arial"/>
          <w:sz w:val="22"/>
          <w:szCs w:val="22"/>
        </w:rPr>
        <w:t>.</w:t>
      </w:r>
    </w:p>
    <w:p w14:paraId="7E8D8242" w14:textId="77777777" w:rsidR="004648AA" w:rsidRPr="001E2408" w:rsidRDefault="004648AA" w:rsidP="004648AA">
      <w:pPr>
        <w:autoSpaceDE w:val="0"/>
        <w:autoSpaceDN w:val="0"/>
        <w:adjustRightInd w:val="0"/>
        <w:ind w:left="720" w:hanging="720"/>
        <w:rPr>
          <w:rFonts w:ascii="Arial" w:hAnsi="Arial" w:cs="Arial"/>
          <w:color w:val="808080" w:themeColor="background1" w:themeShade="80"/>
          <w:sz w:val="24"/>
          <w:szCs w:val="24"/>
        </w:rPr>
      </w:pPr>
    </w:p>
    <w:tbl>
      <w:tblPr>
        <w:tblStyle w:val="TableGrid"/>
        <w:tblW w:w="10456" w:type="dxa"/>
        <w:tblBorders>
          <w:insideH w:val="none" w:sz="0" w:space="0" w:color="auto"/>
          <w:insideV w:val="none" w:sz="0" w:space="0" w:color="auto"/>
        </w:tblBorders>
        <w:shd w:val="clear" w:color="auto" w:fill="005EB8"/>
        <w:tblLook w:val="04A0" w:firstRow="1" w:lastRow="0" w:firstColumn="1" w:lastColumn="0" w:noHBand="0" w:noVBand="1"/>
      </w:tblPr>
      <w:tblGrid>
        <w:gridCol w:w="817"/>
        <w:gridCol w:w="9639"/>
      </w:tblGrid>
      <w:tr w:rsidR="004648AA" w14:paraId="7E8D8245" w14:textId="77777777" w:rsidTr="008A4E24">
        <w:tc>
          <w:tcPr>
            <w:tcW w:w="817" w:type="dxa"/>
            <w:shd w:val="clear" w:color="auto" w:fill="005EB8"/>
          </w:tcPr>
          <w:p w14:paraId="7E8D8243" w14:textId="77777777" w:rsidR="004648AA" w:rsidRPr="004D70E4" w:rsidRDefault="00C64DE4" w:rsidP="008A4E24">
            <w:pPr>
              <w:pStyle w:val="Policynormal"/>
              <w:jc w:val="left"/>
              <w:rPr>
                <w:b/>
                <w:color w:val="FFFFFF" w:themeColor="background1"/>
                <w:sz w:val="28"/>
                <w:szCs w:val="28"/>
              </w:rPr>
            </w:pPr>
            <w:r>
              <w:rPr>
                <w:b/>
                <w:color w:val="FFFFFF" w:themeColor="background1"/>
                <w:sz w:val="28"/>
                <w:szCs w:val="28"/>
              </w:rPr>
              <w:t>4</w:t>
            </w:r>
            <w:r w:rsidR="004648AA" w:rsidRPr="004D70E4">
              <w:rPr>
                <w:b/>
                <w:color w:val="FFFFFF" w:themeColor="background1"/>
                <w:sz w:val="28"/>
                <w:szCs w:val="28"/>
              </w:rPr>
              <w:t>.</w:t>
            </w:r>
          </w:p>
        </w:tc>
        <w:tc>
          <w:tcPr>
            <w:tcW w:w="9639" w:type="dxa"/>
            <w:shd w:val="clear" w:color="auto" w:fill="005EB8"/>
          </w:tcPr>
          <w:p w14:paraId="7E8D8244" w14:textId="77777777" w:rsidR="004648AA" w:rsidRPr="004D70E4" w:rsidRDefault="004648AA" w:rsidP="008A4E24">
            <w:pPr>
              <w:pStyle w:val="Policynormal"/>
              <w:jc w:val="left"/>
              <w:rPr>
                <w:b/>
                <w:color w:val="FFFFFF" w:themeColor="background1"/>
                <w:sz w:val="28"/>
                <w:szCs w:val="28"/>
              </w:rPr>
            </w:pPr>
            <w:bookmarkStart w:id="6" w:name="WhatIsNewInThisVersion"/>
            <w:r w:rsidRPr="004D70E4">
              <w:rPr>
                <w:b/>
                <w:color w:val="FFFFFF" w:themeColor="background1"/>
                <w:sz w:val="28"/>
                <w:szCs w:val="28"/>
              </w:rPr>
              <w:t>What is new in this version</w:t>
            </w:r>
            <w:r>
              <w:rPr>
                <w:b/>
                <w:color w:val="FFFFFF" w:themeColor="background1"/>
                <w:sz w:val="28"/>
                <w:szCs w:val="28"/>
              </w:rPr>
              <w:t>?</w:t>
            </w:r>
            <w:bookmarkEnd w:id="6"/>
          </w:p>
        </w:tc>
      </w:tr>
    </w:tbl>
    <w:p w14:paraId="7E8D8246" w14:textId="77777777" w:rsidR="004705A7" w:rsidRDefault="004705A7" w:rsidP="004648AA">
      <w:pPr>
        <w:pStyle w:val="Policynormal"/>
        <w:jc w:val="left"/>
        <w:rPr>
          <w:sz w:val="22"/>
          <w:szCs w:val="22"/>
        </w:rPr>
      </w:pPr>
    </w:p>
    <w:p w14:paraId="7E8D8247" w14:textId="77777777" w:rsidR="004648AA" w:rsidRPr="00957CC2" w:rsidRDefault="004705A7" w:rsidP="004648AA">
      <w:pPr>
        <w:pStyle w:val="Policynormal"/>
        <w:jc w:val="left"/>
        <w:rPr>
          <w:sz w:val="22"/>
          <w:szCs w:val="22"/>
        </w:rPr>
      </w:pPr>
      <w:r>
        <w:rPr>
          <w:sz w:val="22"/>
          <w:szCs w:val="22"/>
        </w:rPr>
        <w:t>The previous version of the ICU blood glucose policy was more than 10 years old. This version is a major update, particularly in the wider range of blood glucose that is now aimed for, the use of HbA1C to define glycaemic control</w:t>
      </w:r>
      <w:r w:rsidR="00700044">
        <w:rPr>
          <w:sz w:val="22"/>
          <w:szCs w:val="22"/>
        </w:rPr>
        <w:t xml:space="preserve"> prior to critical care</w:t>
      </w:r>
      <w:r>
        <w:rPr>
          <w:sz w:val="22"/>
          <w:szCs w:val="22"/>
        </w:rPr>
        <w:t xml:space="preserve">, the use of oral hypoglycaemic drugs and basal insulin </w:t>
      </w:r>
      <w:r w:rsidR="00700044">
        <w:rPr>
          <w:sz w:val="22"/>
          <w:szCs w:val="22"/>
        </w:rPr>
        <w:t>prescriptions.</w:t>
      </w:r>
    </w:p>
    <w:p w14:paraId="7E8D8248" w14:textId="77777777" w:rsidR="00A42BFC" w:rsidRDefault="00A42BFC"/>
    <w:p w14:paraId="7E8D8249" w14:textId="77777777" w:rsidR="004648AA" w:rsidRDefault="004648AA" w:rsidP="004648AA">
      <w:pPr>
        <w:pStyle w:val="Policynormal"/>
        <w:jc w:val="left"/>
        <w:rPr>
          <w:color w:val="808080" w:themeColor="background1" w:themeShade="80"/>
          <w:sz w:val="22"/>
          <w:szCs w:val="22"/>
        </w:rPr>
      </w:pPr>
    </w:p>
    <w:p w14:paraId="7E8D824A" w14:textId="77777777" w:rsidR="0032283D" w:rsidRDefault="0032283D" w:rsidP="004648AA">
      <w:pPr>
        <w:pStyle w:val="Policynormal"/>
        <w:jc w:val="left"/>
        <w:rPr>
          <w:color w:val="808080" w:themeColor="background1" w:themeShade="80"/>
          <w:sz w:val="22"/>
          <w:szCs w:val="22"/>
        </w:rPr>
      </w:pPr>
    </w:p>
    <w:p w14:paraId="7E8D824B" w14:textId="77777777" w:rsidR="0032283D" w:rsidRDefault="0032283D" w:rsidP="004648AA">
      <w:pPr>
        <w:pStyle w:val="Policynormal"/>
        <w:jc w:val="left"/>
        <w:rPr>
          <w:color w:val="808080" w:themeColor="background1" w:themeShade="80"/>
          <w:sz w:val="22"/>
          <w:szCs w:val="22"/>
        </w:rPr>
      </w:pPr>
    </w:p>
    <w:tbl>
      <w:tblPr>
        <w:tblStyle w:val="TableGrid"/>
        <w:tblW w:w="10456" w:type="dxa"/>
        <w:tblBorders>
          <w:insideH w:val="none" w:sz="0" w:space="0" w:color="auto"/>
          <w:insideV w:val="none" w:sz="0" w:space="0" w:color="auto"/>
        </w:tblBorders>
        <w:shd w:val="clear" w:color="auto" w:fill="005EB8"/>
        <w:tblLook w:val="04A0" w:firstRow="1" w:lastRow="0" w:firstColumn="1" w:lastColumn="0" w:noHBand="0" w:noVBand="1"/>
      </w:tblPr>
      <w:tblGrid>
        <w:gridCol w:w="817"/>
        <w:gridCol w:w="9639"/>
      </w:tblGrid>
      <w:tr w:rsidR="0032283D" w14:paraId="7E8D824E" w14:textId="77777777" w:rsidTr="003E112D">
        <w:tc>
          <w:tcPr>
            <w:tcW w:w="817" w:type="dxa"/>
            <w:shd w:val="clear" w:color="auto" w:fill="005EB8"/>
          </w:tcPr>
          <w:p w14:paraId="7E8D824C" w14:textId="77777777" w:rsidR="0032283D" w:rsidRPr="000E32C5" w:rsidRDefault="0032283D" w:rsidP="003E112D">
            <w:pPr>
              <w:pStyle w:val="Policynormal"/>
              <w:jc w:val="left"/>
              <w:rPr>
                <w:b/>
                <w:color w:val="FFFFFF" w:themeColor="background1"/>
                <w:sz w:val="28"/>
                <w:szCs w:val="28"/>
              </w:rPr>
            </w:pPr>
            <w:r>
              <w:rPr>
                <w:b/>
                <w:color w:val="FFFFFF" w:themeColor="background1"/>
                <w:sz w:val="28"/>
                <w:szCs w:val="28"/>
              </w:rPr>
              <w:lastRenderedPageBreak/>
              <w:t>5.</w:t>
            </w:r>
          </w:p>
        </w:tc>
        <w:tc>
          <w:tcPr>
            <w:tcW w:w="9639" w:type="dxa"/>
            <w:shd w:val="clear" w:color="auto" w:fill="005EB8"/>
          </w:tcPr>
          <w:p w14:paraId="7E8D824D" w14:textId="77777777" w:rsidR="0032283D" w:rsidRPr="000E32C5" w:rsidRDefault="0032283D" w:rsidP="003E112D">
            <w:pPr>
              <w:pStyle w:val="Policynormal"/>
              <w:jc w:val="left"/>
              <w:rPr>
                <w:b/>
                <w:color w:val="FFFFFF" w:themeColor="background1"/>
                <w:sz w:val="28"/>
                <w:szCs w:val="28"/>
              </w:rPr>
            </w:pPr>
            <w:bookmarkStart w:id="7" w:name="Guideline"/>
            <w:bookmarkEnd w:id="7"/>
            <w:r>
              <w:rPr>
                <w:b/>
                <w:color w:val="FFFFFF" w:themeColor="background1"/>
                <w:sz w:val="28"/>
                <w:szCs w:val="28"/>
              </w:rPr>
              <w:t>Guideline</w:t>
            </w:r>
          </w:p>
        </w:tc>
      </w:tr>
    </w:tbl>
    <w:p w14:paraId="7E8D824F" w14:textId="77777777" w:rsidR="0032283D" w:rsidRPr="00D17619" w:rsidRDefault="0032283D" w:rsidP="004648AA">
      <w:pPr>
        <w:pStyle w:val="Policynormal"/>
        <w:jc w:val="left"/>
        <w:rPr>
          <w:color w:val="808080" w:themeColor="background1" w:themeShade="80"/>
          <w:sz w:val="22"/>
          <w:szCs w:val="22"/>
        </w:rPr>
      </w:pPr>
    </w:p>
    <w:p w14:paraId="7E8D8250" w14:textId="77777777" w:rsidR="004648AA" w:rsidRPr="001E2408" w:rsidRDefault="004648AA" w:rsidP="004648AA">
      <w:pPr>
        <w:pStyle w:val="Policynormal"/>
        <w:ind w:left="720"/>
        <w:jc w:val="left"/>
        <w:rPr>
          <w:color w:val="808080" w:themeColor="background1" w:themeShade="80"/>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53" w14:textId="77777777" w:rsidTr="008A4E24">
        <w:tc>
          <w:tcPr>
            <w:tcW w:w="817" w:type="dxa"/>
            <w:shd w:val="clear" w:color="auto" w:fill="005EB8"/>
          </w:tcPr>
          <w:p w14:paraId="7E8D8251" w14:textId="77777777" w:rsidR="004648AA" w:rsidRPr="005B57DF" w:rsidRDefault="00C64DE4" w:rsidP="008A4E24">
            <w:pPr>
              <w:pStyle w:val="Policynormal"/>
              <w:jc w:val="left"/>
              <w:rPr>
                <w:b/>
                <w:color w:val="FFFFFF" w:themeColor="background1"/>
              </w:rPr>
            </w:pPr>
            <w:r>
              <w:rPr>
                <w:b/>
                <w:color w:val="FFFFFF" w:themeColor="background1"/>
              </w:rPr>
              <w:t>5</w:t>
            </w:r>
            <w:r w:rsidR="007D4DB2">
              <w:rPr>
                <w:b/>
                <w:color w:val="FFFFFF" w:themeColor="background1"/>
              </w:rPr>
              <w:t>.1</w:t>
            </w:r>
          </w:p>
        </w:tc>
        <w:tc>
          <w:tcPr>
            <w:tcW w:w="9639" w:type="dxa"/>
            <w:shd w:val="clear" w:color="auto" w:fill="005EB8"/>
          </w:tcPr>
          <w:p w14:paraId="7E8D8252" w14:textId="77777777" w:rsidR="004648AA" w:rsidRPr="005B57DF" w:rsidRDefault="00700044" w:rsidP="008A4E24">
            <w:pPr>
              <w:pStyle w:val="Policynormal"/>
              <w:jc w:val="left"/>
              <w:rPr>
                <w:b/>
                <w:color w:val="FFFFFF" w:themeColor="background1"/>
              </w:rPr>
            </w:pPr>
            <w:bookmarkStart w:id="8" w:name="KeyPrinciples"/>
            <w:r>
              <w:rPr>
                <w:b/>
                <w:color w:val="FFFFFF" w:themeColor="background1"/>
              </w:rPr>
              <w:t xml:space="preserve">Key Principles </w:t>
            </w:r>
            <w:bookmarkEnd w:id="8"/>
          </w:p>
        </w:tc>
      </w:tr>
    </w:tbl>
    <w:p w14:paraId="7E8D8254" w14:textId="77777777" w:rsidR="000C564B" w:rsidRDefault="000C564B" w:rsidP="000C564B">
      <w:pPr>
        <w:pStyle w:val="ListParagraph"/>
        <w:contextualSpacing/>
        <w:jc w:val="both"/>
      </w:pPr>
    </w:p>
    <w:p w14:paraId="7E8D8255"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Hyperglycaemia in critically ill patients is very common and may be associated with a pre-existing diagnosis of Diabetes Mellitus (Type 1 or 2) or may represent a stress response to critical illness.</w:t>
      </w:r>
    </w:p>
    <w:p w14:paraId="7E8D8256" w14:textId="77777777" w:rsidR="000C564B" w:rsidRPr="00517FF9" w:rsidRDefault="000C564B" w:rsidP="000C564B">
      <w:pPr>
        <w:pStyle w:val="ListParagraph"/>
        <w:contextualSpacing/>
        <w:jc w:val="both"/>
        <w:rPr>
          <w:rFonts w:ascii="Arial" w:hAnsi="Arial" w:cs="Arial"/>
        </w:rPr>
      </w:pPr>
    </w:p>
    <w:p w14:paraId="7E8D8257" w14:textId="172CA1B9"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Avoidance of hyperglycaemia is desirable and the treatment threshold above which insulin should be commence is 10mmol/l with a target range of </w:t>
      </w:r>
      <w:r w:rsidR="00252A7A">
        <w:rPr>
          <w:rFonts w:ascii="Arial" w:hAnsi="Arial" w:cs="Arial"/>
        </w:rPr>
        <w:t>6.0</w:t>
      </w:r>
      <w:r w:rsidRPr="00517FF9">
        <w:rPr>
          <w:rFonts w:ascii="Arial" w:hAnsi="Arial" w:cs="Arial"/>
        </w:rPr>
        <w:t xml:space="preserve">-10mmol/l. Treatment with exogenous insulin infusions is often required to treat hyperglycaemia. Insulin infusions are associated with hypoglycaemia and are a common cause of reported drug errors. </w:t>
      </w:r>
    </w:p>
    <w:p w14:paraId="7E8D8258" w14:textId="77777777" w:rsidR="000C564B" w:rsidRPr="00517FF9" w:rsidRDefault="000C564B" w:rsidP="000C564B">
      <w:pPr>
        <w:contextualSpacing/>
        <w:jc w:val="both"/>
        <w:rPr>
          <w:rFonts w:ascii="Arial" w:hAnsi="Arial" w:cs="Arial"/>
        </w:rPr>
      </w:pPr>
    </w:p>
    <w:p w14:paraId="7E8D8259"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The avoidance of hypoglycaemia is of paramount importance as this has been associated with worse outcomes in critically ill patients. </w:t>
      </w:r>
    </w:p>
    <w:p w14:paraId="7E8D825A" w14:textId="77777777" w:rsidR="000C564B" w:rsidRPr="00517FF9" w:rsidRDefault="000C564B" w:rsidP="000C564B">
      <w:pPr>
        <w:contextualSpacing/>
        <w:jc w:val="both"/>
        <w:rPr>
          <w:rFonts w:ascii="Arial" w:hAnsi="Arial" w:cs="Arial"/>
        </w:rPr>
      </w:pPr>
    </w:p>
    <w:p w14:paraId="7E8D825B"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Minimising glucose variability and increasing time in target range are important secondary targets. </w:t>
      </w:r>
    </w:p>
    <w:p w14:paraId="7E8D825C" w14:textId="77777777" w:rsidR="000C564B" w:rsidRPr="00517FF9" w:rsidRDefault="000C564B" w:rsidP="000C564B">
      <w:pPr>
        <w:contextualSpacing/>
        <w:jc w:val="both"/>
        <w:rPr>
          <w:rFonts w:ascii="Arial" w:hAnsi="Arial" w:cs="Arial"/>
        </w:rPr>
      </w:pPr>
    </w:p>
    <w:p w14:paraId="7E8D825D"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It is likely that patients should have an individualised glucose target according to their history of diabetes, chronic glucose control and the nature of their presenting critical illness. However, until future randomised controlled trials are available, the best evidence supports using a “conventional” rather than intensive treatment strategy with a focus on avoiding hypoglycaemia and glycaemic variability. </w:t>
      </w:r>
    </w:p>
    <w:p w14:paraId="7E8D825E" w14:textId="77777777" w:rsidR="000C564B" w:rsidRPr="00517FF9" w:rsidRDefault="000C564B" w:rsidP="000C564B">
      <w:pPr>
        <w:contextualSpacing/>
        <w:jc w:val="both"/>
        <w:rPr>
          <w:rFonts w:ascii="Arial" w:hAnsi="Arial" w:cs="Arial"/>
        </w:rPr>
      </w:pPr>
    </w:p>
    <w:p w14:paraId="7E8D825F"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All patients should have their HBA1c checked on admission to Intensive Care. </w:t>
      </w:r>
    </w:p>
    <w:p w14:paraId="7E8D8260" w14:textId="77777777" w:rsidR="000C564B" w:rsidRPr="00517FF9" w:rsidRDefault="000C564B" w:rsidP="000C564B">
      <w:pPr>
        <w:contextualSpacing/>
        <w:jc w:val="both"/>
        <w:rPr>
          <w:rFonts w:ascii="Arial" w:hAnsi="Arial" w:cs="Arial"/>
        </w:rPr>
      </w:pPr>
    </w:p>
    <w:p w14:paraId="7E8D8261" w14:textId="77777777" w:rsidR="00700044" w:rsidRPr="00517FF9" w:rsidRDefault="00700044" w:rsidP="00700044">
      <w:pPr>
        <w:pStyle w:val="ListParagraph"/>
        <w:numPr>
          <w:ilvl w:val="0"/>
          <w:numId w:val="7"/>
        </w:numPr>
        <w:contextualSpacing/>
        <w:jc w:val="both"/>
        <w:rPr>
          <w:rFonts w:ascii="Arial" w:hAnsi="Arial" w:cs="Arial"/>
        </w:rPr>
      </w:pPr>
      <w:r w:rsidRPr="00517FF9">
        <w:rPr>
          <w:rFonts w:ascii="Arial" w:hAnsi="Arial" w:cs="Arial"/>
        </w:rPr>
        <w:t xml:space="preserve">Certain patient groups such as post-organ transplant and Cystic Fibrosis related-diabetes will require specialist input and the Trust Diabetes Team should be involved at the earliest opportunity. The key principles of these guidelines may be used in the early stage of their critical illness but should not replace specialist protocols. </w:t>
      </w:r>
    </w:p>
    <w:p w14:paraId="7E8D8262" w14:textId="77777777" w:rsidR="000C564B" w:rsidRPr="00517FF9" w:rsidRDefault="000C564B" w:rsidP="000C564B">
      <w:pPr>
        <w:contextualSpacing/>
        <w:jc w:val="both"/>
        <w:rPr>
          <w:rFonts w:ascii="Arial" w:hAnsi="Arial" w:cs="Arial"/>
        </w:rPr>
      </w:pPr>
    </w:p>
    <w:p w14:paraId="7E8D8263" w14:textId="77777777" w:rsidR="00700044" w:rsidRPr="00517FF9" w:rsidRDefault="00700044" w:rsidP="00700044">
      <w:pPr>
        <w:pStyle w:val="ListParagraph"/>
        <w:numPr>
          <w:ilvl w:val="0"/>
          <w:numId w:val="7"/>
        </w:numPr>
        <w:contextualSpacing/>
        <w:jc w:val="both"/>
        <w:rPr>
          <w:rFonts w:ascii="Arial" w:hAnsi="Arial" w:cs="Arial"/>
          <w:b/>
          <w:u w:val="single"/>
        </w:rPr>
      </w:pPr>
      <w:r w:rsidRPr="00517FF9">
        <w:rPr>
          <w:rFonts w:ascii="Arial" w:hAnsi="Arial" w:cs="Arial"/>
        </w:rPr>
        <w:t xml:space="preserve">There is an increasing prevalence of type 2 diabetes in the population and with it recent advances in novel </w:t>
      </w:r>
      <w:proofErr w:type="spellStart"/>
      <w:r w:rsidRPr="00517FF9">
        <w:rPr>
          <w:rFonts w:ascii="Arial" w:hAnsi="Arial" w:cs="Arial"/>
        </w:rPr>
        <w:t>antidiabetic</w:t>
      </w:r>
      <w:proofErr w:type="spellEnd"/>
      <w:r w:rsidRPr="00517FF9">
        <w:rPr>
          <w:rFonts w:ascii="Arial" w:hAnsi="Arial" w:cs="Arial"/>
        </w:rPr>
        <w:t xml:space="preserve"> agents that may have specific risks and benefits for the critically ill patient. This document aims to provide guidance on the use of these agents in the critical care unit.</w:t>
      </w:r>
    </w:p>
    <w:p w14:paraId="7E8D8264" w14:textId="77777777" w:rsidR="000C564B" w:rsidRPr="00517FF9" w:rsidRDefault="000C564B" w:rsidP="000C564B">
      <w:pPr>
        <w:contextualSpacing/>
        <w:jc w:val="both"/>
        <w:rPr>
          <w:rFonts w:ascii="Arial" w:hAnsi="Arial" w:cs="Arial"/>
          <w:b/>
          <w:u w:val="single"/>
        </w:rPr>
      </w:pPr>
    </w:p>
    <w:p w14:paraId="7E8D8265" w14:textId="77777777" w:rsidR="00DC5526" w:rsidRDefault="00700044" w:rsidP="00700044">
      <w:pPr>
        <w:pStyle w:val="ListParagraph"/>
        <w:numPr>
          <w:ilvl w:val="0"/>
          <w:numId w:val="7"/>
        </w:numPr>
        <w:contextualSpacing/>
        <w:jc w:val="both"/>
        <w:rPr>
          <w:rFonts w:ascii="Arial" w:hAnsi="Arial" w:cs="Arial"/>
        </w:rPr>
      </w:pPr>
      <w:r w:rsidRPr="00517FF9">
        <w:rPr>
          <w:rFonts w:ascii="Arial" w:hAnsi="Arial" w:cs="Arial"/>
        </w:rPr>
        <w:t>Critical care patients have unpredictable absorption of subcutaneous insulin and this may pose a risk of both under and overdosing of insulin.</w:t>
      </w:r>
    </w:p>
    <w:p w14:paraId="7E8D8266" w14:textId="77777777" w:rsidR="00DC5526" w:rsidRPr="00DC5526" w:rsidRDefault="00DC5526" w:rsidP="00DC5526">
      <w:pPr>
        <w:spacing w:after="200" w:line="276" w:lineRule="auto"/>
        <w:rPr>
          <w:rFonts w:ascii="Arial" w:hAnsi="Arial" w:cs="Arial"/>
          <w:sz w:val="22"/>
          <w:szCs w:val="22"/>
        </w:rPr>
      </w:pPr>
      <w:r>
        <w:rPr>
          <w:rFonts w:ascii="Arial" w:hAnsi="Arial" w:cs="Arial"/>
        </w:rPr>
        <w:br w:type="page"/>
      </w:r>
    </w:p>
    <w:tbl>
      <w:tblPr>
        <w:tblStyle w:val="TableGrid"/>
        <w:tblpPr w:leftFromText="180" w:rightFromText="180" w:vertAnchor="text" w:horzAnchor="margin" w:tblpY="-38"/>
        <w:tblW w:w="10456" w:type="dxa"/>
        <w:tblBorders>
          <w:insideV w:val="none" w:sz="0" w:space="0" w:color="auto"/>
        </w:tblBorders>
        <w:tblLook w:val="04A0" w:firstRow="1" w:lastRow="0" w:firstColumn="1" w:lastColumn="0" w:noHBand="0" w:noVBand="1"/>
      </w:tblPr>
      <w:tblGrid>
        <w:gridCol w:w="817"/>
        <w:gridCol w:w="9639"/>
      </w:tblGrid>
      <w:tr w:rsidR="00F84A29" w14:paraId="65759C18" w14:textId="77777777" w:rsidTr="00F84A29">
        <w:tc>
          <w:tcPr>
            <w:tcW w:w="817" w:type="dxa"/>
            <w:shd w:val="clear" w:color="auto" w:fill="005EB8"/>
          </w:tcPr>
          <w:p w14:paraId="200F0094" w14:textId="72201BC0" w:rsidR="00F84A29" w:rsidRPr="005B57DF" w:rsidRDefault="00F84A29" w:rsidP="00F84A29">
            <w:pPr>
              <w:pStyle w:val="Policynormal"/>
              <w:jc w:val="left"/>
              <w:rPr>
                <w:b/>
                <w:color w:val="FFFFFF" w:themeColor="background1"/>
              </w:rPr>
            </w:pPr>
            <w:r>
              <w:rPr>
                <w:b/>
                <w:color w:val="FFFFFF" w:themeColor="background1"/>
              </w:rPr>
              <w:lastRenderedPageBreak/>
              <w:t>5.2</w:t>
            </w:r>
          </w:p>
        </w:tc>
        <w:tc>
          <w:tcPr>
            <w:tcW w:w="9639" w:type="dxa"/>
            <w:shd w:val="clear" w:color="auto" w:fill="005EB8"/>
          </w:tcPr>
          <w:p w14:paraId="7A95F219" w14:textId="77777777" w:rsidR="00F84A29" w:rsidRPr="005B57DF" w:rsidRDefault="00F84A29" w:rsidP="00F84A29">
            <w:pPr>
              <w:pStyle w:val="Policynormal"/>
              <w:jc w:val="left"/>
              <w:rPr>
                <w:color w:val="FFFFFF" w:themeColor="background1"/>
              </w:rPr>
            </w:pPr>
            <w:bookmarkStart w:id="9" w:name="Managementofiincreasedbloodglucose"/>
            <w:r>
              <w:rPr>
                <w:color w:val="FFFFFF" w:themeColor="background1"/>
              </w:rPr>
              <w:t>Management of increased blood glucose (basic protocol for blood glucose management</w:t>
            </w:r>
            <w:bookmarkEnd w:id="9"/>
            <w:r>
              <w:rPr>
                <w:color w:val="FFFFFF" w:themeColor="background1"/>
              </w:rPr>
              <w:t>)</w:t>
            </w:r>
          </w:p>
        </w:tc>
      </w:tr>
    </w:tbl>
    <w:p w14:paraId="7E8D8267" w14:textId="6D7E24D7" w:rsidR="00AB3FDD" w:rsidRDefault="00AB3FDD" w:rsidP="00AB3FDD">
      <w:pPr>
        <w:pStyle w:val="ListParagraph"/>
        <w:rPr>
          <w:rFonts w:ascii="Arial" w:hAnsi="Arial" w:cs="Arial"/>
        </w:rPr>
      </w:pPr>
    </w:p>
    <w:p w14:paraId="1B5847AA" w14:textId="77777777" w:rsidR="001F26D2" w:rsidRPr="00517FF9" w:rsidRDefault="001F26D2" w:rsidP="00AB3FDD">
      <w:pPr>
        <w:pStyle w:val="ListParagraph"/>
        <w:rPr>
          <w:rFonts w:ascii="Arial" w:hAnsi="Arial" w:cs="Arial"/>
        </w:rPr>
      </w:pPr>
    </w:p>
    <w:p w14:paraId="7E8D826F" w14:textId="7B21E5F5" w:rsidR="004648AA" w:rsidRPr="00293085" w:rsidRDefault="001F26D2" w:rsidP="004648AA">
      <w:pPr>
        <w:pStyle w:val="Policynormal"/>
        <w:jc w:val="left"/>
        <w:rPr>
          <w:color w:val="808080" w:themeColor="background1" w:themeShade="80"/>
        </w:rPr>
      </w:pPr>
      <w:r>
        <w:rPr>
          <w:noProof/>
          <w:sz w:val="22"/>
          <w:szCs w:val="22"/>
        </w:rPr>
        <w:drawing>
          <wp:anchor distT="0" distB="0" distL="114300" distR="114300" simplePos="0" relativeHeight="251673600" behindDoc="0" locked="0" layoutInCell="1" allowOverlap="1" wp14:anchorId="23D95901" wp14:editId="0A1995D7">
            <wp:simplePos x="0" y="0"/>
            <wp:positionH relativeFrom="column">
              <wp:posOffset>-635</wp:posOffset>
            </wp:positionH>
            <wp:positionV relativeFrom="page">
              <wp:posOffset>1080135</wp:posOffset>
            </wp:positionV>
            <wp:extent cx="5588635" cy="81622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635" cy="8162290"/>
                    </a:xfrm>
                    <a:prstGeom prst="rect">
                      <a:avLst/>
                    </a:prstGeom>
                    <a:noFill/>
                  </pic:spPr>
                </pic:pic>
              </a:graphicData>
            </a:graphic>
            <wp14:sizeRelH relativeFrom="margin">
              <wp14:pctWidth>0</wp14:pctWidth>
            </wp14:sizeRelH>
            <wp14:sizeRelV relativeFrom="margin">
              <wp14:pctHeight>0</wp14:pctHeight>
            </wp14:sizeRelV>
          </wp:anchor>
        </w:drawing>
      </w:r>
    </w:p>
    <w:p w14:paraId="7E8D8270" w14:textId="77777777" w:rsidR="004648AA" w:rsidRDefault="004648AA" w:rsidP="004648AA">
      <w:pPr>
        <w:pStyle w:val="Policynormal"/>
        <w:jc w:val="left"/>
        <w:rPr>
          <w:sz w:val="22"/>
          <w:szCs w:val="22"/>
        </w:rPr>
      </w:pPr>
    </w:p>
    <w:p w14:paraId="7E8D827A" w14:textId="77777777" w:rsidR="00DC5526" w:rsidRDefault="00DC5526" w:rsidP="0032283D">
      <w:pPr>
        <w:spacing w:after="200" w:line="276" w:lineRule="auto"/>
        <w:jc w:val="both"/>
        <w:rPr>
          <w:rFonts w:asciiTheme="minorHAnsi" w:eastAsiaTheme="minorHAnsi" w:hAnsiTheme="minorHAnsi" w:cstheme="minorBidi"/>
          <w:b/>
          <w:sz w:val="28"/>
          <w:szCs w:val="28"/>
          <w:lang w:eastAsia="en-US"/>
        </w:rPr>
      </w:pPr>
    </w:p>
    <w:p w14:paraId="7E8D827B" w14:textId="77777777" w:rsidR="0032283D" w:rsidRPr="0032283D" w:rsidRDefault="0032283D" w:rsidP="0032283D">
      <w:pPr>
        <w:spacing w:after="200" w:line="276" w:lineRule="auto"/>
        <w:jc w:val="both"/>
        <w:rPr>
          <w:rFonts w:asciiTheme="minorHAnsi" w:eastAsiaTheme="minorHAnsi" w:hAnsiTheme="minorHAnsi" w:cstheme="minorBidi"/>
          <w:b/>
          <w:sz w:val="28"/>
          <w:szCs w:val="28"/>
          <w:lang w:eastAsia="en-US"/>
        </w:rPr>
      </w:pPr>
      <w:r w:rsidRPr="0032283D">
        <w:rPr>
          <w:rFonts w:asciiTheme="minorHAnsi" w:eastAsiaTheme="minorHAnsi" w:hAnsiTheme="minorHAnsi" w:cstheme="minorBidi"/>
          <w:b/>
          <w:sz w:val="28"/>
          <w:szCs w:val="28"/>
          <w:lang w:eastAsia="en-US"/>
        </w:rPr>
        <w:lastRenderedPageBreak/>
        <w:t>Hyperglycaemia</w:t>
      </w:r>
    </w:p>
    <w:p w14:paraId="7E8D827C" w14:textId="77777777" w:rsidR="0032283D" w:rsidRPr="00517FF9" w:rsidRDefault="0032283D" w:rsidP="0032283D">
      <w:pPr>
        <w:spacing w:after="200" w:line="276" w:lineRule="auto"/>
        <w:jc w:val="both"/>
        <w:rPr>
          <w:rFonts w:ascii="Arial" w:eastAsiaTheme="minorHAnsi" w:hAnsi="Arial" w:cs="Arial"/>
          <w:i/>
          <w:noProof/>
          <w:sz w:val="22"/>
          <w:szCs w:val="22"/>
        </w:rPr>
      </w:pPr>
      <w:r w:rsidRPr="00517FF9">
        <w:rPr>
          <w:rFonts w:ascii="Arial" w:eastAsiaTheme="minorHAnsi" w:hAnsi="Arial" w:cs="Arial"/>
          <w:b/>
          <w:sz w:val="22"/>
          <w:szCs w:val="22"/>
          <w:lang w:eastAsia="en-US"/>
        </w:rPr>
        <w:t>Monitoring of blood glucose levels</w:t>
      </w:r>
    </w:p>
    <w:p w14:paraId="7E8D827D" w14:textId="77777777" w:rsidR="0032283D" w:rsidRPr="00517FF9" w:rsidRDefault="0032283D" w:rsidP="0032283D">
      <w:pPr>
        <w:numPr>
          <w:ilvl w:val="0"/>
          <w:numId w:val="10"/>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All patients will have an admission blood glucose checked either via an ABG / VBG sample or a laboratory glucose (grey top tube)</w:t>
      </w:r>
    </w:p>
    <w:p w14:paraId="7E8D827E" w14:textId="77777777" w:rsidR="0032283D" w:rsidRPr="00517FF9" w:rsidRDefault="0032283D" w:rsidP="0032283D">
      <w:pPr>
        <w:numPr>
          <w:ilvl w:val="0"/>
          <w:numId w:val="10"/>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Patients commencing enteral or parenteral feed need their BG monitoring every 4-6 hours (see FEED section of Trust Policy).</w:t>
      </w:r>
    </w:p>
    <w:p w14:paraId="7E8D827F" w14:textId="13641374" w:rsidR="0032283D" w:rsidRPr="00517FF9" w:rsidRDefault="0032283D" w:rsidP="0032283D">
      <w:pPr>
        <w:numPr>
          <w:ilvl w:val="0"/>
          <w:numId w:val="10"/>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A raised blood glucose &gt; 10 </w:t>
      </w:r>
      <w:proofErr w:type="spellStart"/>
      <w:r w:rsidRPr="00517FF9">
        <w:rPr>
          <w:rFonts w:ascii="Arial" w:eastAsiaTheme="minorHAnsi" w:hAnsi="Arial" w:cs="Arial"/>
          <w:sz w:val="22"/>
          <w:szCs w:val="22"/>
          <w:lang w:eastAsia="en-US"/>
        </w:rPr>
        <w:t>mmol</w:t>
      </w:r>
      <w:proofErr w:type="spellEnd"/>
      <w:r w:rsidRPr="00517FF9">
        <w:rPr>
          <w:rFonts w:ascii="Arial" w:eastAsiaTheme="minorHAnsi" w:hAnsi="Arial" w:cs="Arial"/>
          <w:sz w:val="22"/>
          <w:szCs w:val="22"/>
          <w:lang w:eastAsia="en-US"/>
        </w:rPr>
        <w:t>/l should be repeated within 2 hours and if persi</w:t>
      </w:r>
      <w:r w:rsidR="004875CA">
        <w:rPr>
          <w:rFonts w:ascii="Arial" w:eastAsiaTheme="minorHAnsi" w:hAnsi="Arial" w:cs="Arial"/>
          <w:sz w:val="22"/>
          <w:szCs w:val="22"/>
          <w:lang w:eastAsia="en-US"/>
        </w:rPr>
        <w:t>stently elevated the doctor / ACC</w:t>
      </w:r>
      <w:r w:rsidRPr="00517FF9">
        <w:rPr>
          <w:rFonts w:ascii="Arial" w:eastAsiaTheme="minorHAnsi" w:hAnsi="Arial" w:cs="Arial"/>
          <w:sz w:val="22"/>
          <w:szCs w:val="22"/>
          <w:lang w:eastAsia="en-US"/>
        </w:rPr>
        <w:t>P covering the unit should be informed.</w:t>
      </w:r>
    </w:p>
    <w:p w14:paraId="7E8D8280" w14:textId="77777777" w:rsidR="0032283D" w:rsidRPr="00517FF9" w:rsidRDefault="0032283D" w:rsidP="0032283D">
      <w:pPr>
        <w:numPr>
          <w:ilvl w:val="0"/>
          <w:numId w:val="10"/>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An unexpectedly high or low sample taken from an arterial line or central line port may represent dilution from the flush line or contamination with glucose and should be checked with capillary POC sample. The contents of the flush solution must be checked to confirm that it contains no glucose.</w:t>
      </w:r>
      <w:r w:rsidRPr="00517FF9">
        <w:rPr>
          <w:rFonts w:ascii="Arial" w:eastAsiaTheme="minorHAnsi" w:hAnsi="Arial" w:cs="Arial"/>
          <w:sz w:val="22"/>
          <w:szCs w:val="22"/>
          <w:vertAlign w:val="superscript"/>
          <w:lang w:eastAsia="en-US"/>
        </w:rPr>
        <w:endnoteReference w:id="1"/>
      </w:r>
      <w:r w:rsidRPr="00517FF9">
        <w:rPr>
          <w:rFonts w:ascii="Arial" w:eastAsiaTheme="minorHAnsi" w:hAnsi="Arial" w:cs="Arial"/>
          <w:sz w:val="22"/>
          <w:szCs w:val="22"/>
          <w:lang w:eastAsia="en-US"/>
        </w:rPr>
        <w:t xml:space="preserve"> Similarly, POC capillary glucose is the least accurate method and an unexpectedly abnormal sample should be check against an arterial or venous ABG.</w:t>
      </w:r>
    </w:p>
    <w:p w14:paraId="7E8D8281" w14:textId="77777777" w:rsidR="0032283D" w:rsidRPr="00517FF9" w:rsidRDefault="0032283D" w:rsidP="0032283D">
      <w:pPr>
        <w:numPr>
          <w:ilvl w:val="0"/>
          <w:numId w:val="10"/>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sz w:val="22"/>
          <w:szCs w:val="22"/>
          <w:lang w:eastAsia="en-US"/>
        </w:rPr>
        <w:t xml:space="preserve">If Variable Rate Insulin Infusion is commenced, then blood glucose should be checked 1 hourly ideally via ABG / VBG but POC Capillary Sampling is acceptable if patient’s glucose control has been stable to over the preceding 24 hours and no arterial or central line access is available for monitoring. There may be considerable difference between POC analysis and gas analyser results (up to 2mmol/l) so once one method is used it is preferable to continue with this. Unexpected or grossly abnormal results must be checked with another device. </w:t>
      </w:r>
    </w:p>
    <w:p w14:paraId="7E8D8282" w14:textId="77777777" w:rsidR="0032283D" w:rsidRDefault="0032283D" w:rsidP="0032283D">
      <w:pPr>
        <w:numPr>
          <w:ilvl w:val="0"/>
          <w:numId w:val="10"/>
        </w:numPr>
        <w:spacing w:after="200" w:line="276" w:lineRule="auto"/>
        <w:contextualSpacing/>
        <w:jc w:val="both"/>
        <w:rPr>
          <w:rFonts w:ascii="Arial" w:eastAsiaTheme="minorHAnsi" w:hAnsi="Arial" w:cs="Arial"/>
          <w:b/>
          <w:noProof/>
          <w:sz w:val="22"/>
          <w:szCs w:val="22"/>
        </w:rPr>
      </w:pPr>
      <w:r w:rsidRPr="00517FF9">
        <w:rPr>
          <w:rFonts w:ascii="Arial" w:eastAsiaTheme="minorHAnsi" w:hAnsi="Arial" w:cs="Arial"/>
          <w:noProof/>
          <w:sz w:val="22"/>
          <w:szCs w:val="22"/>
        </w:rPr>
        <w:t>If a Variable Vate Insulin Infusion is being stopped and is no longer required blood glucose should be monitored hourly for at least 2 hours post stopping, this is particularly relevant when stopping for procedures or scan.</w:t>
      </w:r>
      <w:r w:rsidRPr="00517FF9">
        <w:rPr>
          <w:rFonts w:ascii="Arial" w:eastAsiaTheme="minorHAnsi" w:hAnsi="Arial" w:cs="Arial"/>
          <w:b/>
          <w:noProof/>
          <w:sz w:val="22"/>
          <w:szCs w:val="22"/>
        </w:rPr>
        <w:t xml:space="preserve"> </w:t>
      </w:r>
    </w:p>
    <w:p w14:paraId="6A4E4558" w14:textId="77777777" w:rsidR="00F355A3" w:rsidRDefault="00F355A3" w:rsidP="00F355A3">
      <w:pPr>
        <w:spacing w:after="200" w:line="276" w:lineRule="auto"/>
        <w:contextualSpacing/>
        <w:jc w:val="both"/>
        <w:rPr>
          <w:rFonts w:ascii="Arial" w:eastAsiaTheme="minorHAnsi" w:hAnsi="Arial" w:cs="Arial"/>
          <w:b/>
          <w:noProof/>
          <w:sz w:val="22"/>
          <w:szCs w:val="22"/>
        </w:rPr>
      </w:pPr>
    </w:p>
    <w:p w14:paraId="57C72885" w14:textId="1FBA1E65" w:rsidR="00F355A3" w:rsidRDefault="00F355A3" w:rsidP="00F355A3">
      <w:pPr>
        <w:spacing w:after="200" w:line="276" w:lineRule="auto"/>
        <w:contextualSpacing/>
        <w:jc w:val="both"/>
        <w:rPr>
          <w:rFonts w:ascii="Arial" w:eastAsiaTheme="minorHAnsi" w:hAnsi="Arial" w:cs="Arial"/>
          <w:b/>
          <w:noProof/>
          <w:sz w:val="22"/>
          <w:szCs w:val="22"/>
        </w:rPr>
      </w:pPr>
      <w:r>
        <w:rPr>
          <w:rFonts w:ascii="Arial" w:eastAsiaTheme="minorHAnsi" w:hAnsi="Arial" w:cs="Arial"/>
          <w:b/>
          <w:noProof/>
          <w:sz w:val="22"/>
          <w:szCs w:val="22"/>
        </w:rPr>
        <w:t>Admission HBA1c</w:t>
      </w:r>
    </w:p>
    <w:p w14:paraId="0E6A5135" w14:textId="6953B11D" w:rsidR="00F355A3" w:rsidRPr="00F355A3" w:rsidRDefault="00F355A3" w:rsidP="00F355A3">
      <w:pPr>
        <w:pStyle w:val="ListParagraph"/>
        <w:numPr>
          <w:ilvl w:val="0"/>
          <w:numId w:val="21"/>
        </w:numPr>
        <w:contextualSpacing/>
        <w:jc w:val="both"/>
        <w:rPr>
          <w:rFonts w:ascii="Arial" w:eastAsiaTheme="minorHAnsi" w:hAnsi="Arial" w:cs="Arial"/>
          <w:b/>
          <w:noProof/>
        </w:rPr>
      </w:pPr>
      <w:r>
        <w:rPr>
          <w:rFonts w:ascii="Arial" w:eastAsiaTheme="minorHAnsi" w:hAnsi="Arial" w:cs="Arial"/>
          <w:noProof/>
        </w:rPr>
        <w:t xml:space="preserve">All patients admitted to critical care will have their HbA1c as part of their admission blood test panel. </w:t>
      </w:r>
    </w:p>
    <w:p w14:paraId="0B52249F" w14:textId="48696700" w:rsidR="00F355A3" w:rsidRPr="00F355A3" w:rsidRDefault="00F355A3" w:rsidP="00F355A3">
      <w:pPr>
        <w:pStyle w:val="ListParagraph"/>
        <w:numPr>
          <w:ilvl w:val="0"/>
          <w:numId w:val="21"/>
        </w:numPr>
        <w:contextualSpacing/>
        <w:jc w:val="both"/>
        <w:rPr>
          <w:rFonts w:ascii="Arial" w:eastAsiaTheme="minorHAnsi" w:hAnsi="Arial" w:cs="Arial"/>
          <w:b/>
          <w:noProof/>
        </w:rPr>
      </w:pPr>
      <w:r>
        <w:rPr>
          <w:rFonts w:ascii="Arial" w:eastAsiaTheme="minorHAnsi" w:hAnsi="Arial" w:cs="Arial"/>
          <w:noProof/>
        </w:rPr>
        <w:t>The result may be used to inform decisions regarding starting of basal insulin, oral antidiabetic agents and for longterm diabetes management by the Diabetes Team</w:t>
      </w:r>
    </w:p>
    <w:p w14:paraId="0DE940D8" w14:textId="6A1263A6" w:rsidR="00F355A3" w:rsidRPr="00F355A3" w:rsidRDefault="00F355A3" w:rsidP="00F355A3">
      <w:pPr>
        <w:pStyle w:val="ListParagraph"/>
        <w:numPr>
          <w:ilvl w:val="1"/>
          <w:numId w:val="21"/>
        </w:numPr>
        <w:contextualSpacing/>
        <w:jc w:val="both"/>
        <w:rPr>
          <w:rFonts w:ascii="Arial" w:eastAsiaTheme="minorHAnsi" w:hAnsi="Arial" w:cs="Arial"/>
          <w:b/>
          <w:noProof/>
        </w:rPr>
      </w:pPr>
      <w:r>
        <w:rPr>
          <w:rFonts w:ascii="Arial" w:eastAsiaTheme="minorHAnsi" w:hAnsi="Arial" w:cs="Arial"/>
          <w:noProof/>
        </w:rPr>
        <w:t>HBA1c &gt; 60 mmol/mmol – refer immediately to Diabetes Specialist Nurse</w:t>
      </w:r>
    </w:p>
    <w:p w14:paraId="4C14F9F5" w14:textId="6AF972C6" w:rsidR="00F355A3" w:rsidRPr="00F355A3" w:rsidRDefault="00F355A3" w:rsidP="00F355A3">
      <w:pPr>
        <w:pStyle w:val="ListParagraph"/>
        <w:numPr>
          <w:ilvl w:val="1"/>
          <w:numId w:val="21"/>
        </w:numPr>
        <w:contextualSpacing/>
        <w:jc w:val="both"/>
        <w:rPr>
          <w:rFonts w:ascii="Arial" w:eastAsiaTheme="minorHAnsi" w:hAnsi="Arial" w:cs="Arial"/>
          <w:b/>
          <w:noProof/>
        </w:rPr>
      </w:pPr>
      <w:r>
        <w:rPr>
          <w:rFonts w:ascii="Arial" w:eastAsiaTheme="minorHAnsi" w:hAnsi="Arial" w:cs="Arial"/>
          <w:noProof/>
        </w:rPr>
        <w:t>HbA1c 40-60m</w:t>
      </w:r>
      <w:r w:rsidR="004875CA">
        <w:rPr>
          <w:rFonts w:ascii="Arial" w:eastAsiaTheme="minorHAnsi" w:hAnsi="Arial" w:cs="Arial"/>
          <w:noProof/>
        </w:rPr>
        <w:t>mol/mmol – Dis</w:t>
      </w:r>
      <w:r>
        <w:rPr>
          <w:rFonts w:ascii="Arial" w:eastAsiaTheme="minorHAnsi" w:hAnsi="Arial" w:cs="Arial"/>
          <w:noProof/>
        </w:rPr>
        <w:t>cuss on ward round</w:t>
      </w:r>
      <w:r w:rsidR="004875CA">
        <w:rPr>
          <w:rFonts w:ascii="Arial" w:eastAsiaTheme="minorHAnsi" w:hAnsi="Arial" w:cs="Arial"/>
          <w:noProof/>
        </w:rPr>
        <w:t xml:space="preserve"> and consider referral.  Discuss if </w:t>
      </w:r>
      <w:r>
        <w:rPr>
          <w:rFonts w:ascii="Arial" w:eastAsiaTheme="minorHAnsi" w:hAnsi="Arial" w:cs="Arial"/>
          <w:noProof/>
        </w:rPr>
        <w:t xml:space="preserve"> the patient a known diabetic</w:t>
      </w:r>
      <w:r w:rsidR="004875CA">
        <w:rPr>
          <w:rFonts w:ascii="Arial" w:eastAsiaTheme="minorHAnsi" w:hAnsi="Arial" w:cs="Arial"/>
          <w:noProof/>
        </w:rPr>
        <w:t xml:space="preserve"> or if they have any other risk factor/triggers as listed below</w:t>
      </w:r>
      <w:r>
        <w:rPr>
          <w:rFonts w:ascii="Arial" w:eastAsiaTheme="minorHAnsi" w:hAnsi="Arial" w:cs="Arial"/>
          <w:noProof/>
        </w:rPr>
        <w:t>.</w:t>
      </w:r>
    </w:p>
    <w:p w14:paraId="0822037C" w14:textId="6F4116C6" w:rsidR="00F355A3" w:rsidRDefault="00F355A3" w:rsidP="00F355A3">
      <w:pPr>
        <w:pStyle w:val="ListParagraph"/>
        <w:numPr>
          <w:ilvl w:val="1"/>
          <w:numId w:val="21"/>
        </w:numPr>
        <w:contextualSpacing/>
        <w:jc w:val="both"/>
        <w:rPr>
          <w:rFonts w:ascii="Arial" w:eastAsiaTheme="minorHAnsi" w:hAnsi="Arial" w:cs="Arial"/>
          <w:noProof/>
        </w:rPr>
      </w:pPr>
      <w:r w:rsidRPr="00F355A3">
        <w:rPr>
          <w:rFonts w:ascii="Arial" w:eastAsiaTheme="minorHAnsi" w:hAnsi="Arial" w:cs="Arial"/>
          <w:noProof/>
        </w:rPr>
        <w:t>HbA1c &lt;40mmol/mmol</w:t>
      </w:r>
      <w:r>
        <w:rPr>
          <w:rFonts w:ascii="Arial" w:eastAsiaTheme="minorHAnsi" w:hAnsi="Arial" w:cs="Arial"/>
          <w:noProof/>
        </w:rPr>
        <w:t xml:space="preserve"> – normal, no need for DSN referral</w:t>
      </w:r>
    </w:p>
    <w:p w14:paraId="6A76EBCD" w14:textId="1E30E62C" w:rsidR="00F355A3" w:rsidRDefault="00F355A3" w:rsidP="00F355A3">
      <w:pPr>
        <w:pStyle w:val="ListParagraph"/>
        <w:numPr>
          <w:ilvl w:val="0"/>
          <w:numId w:val="21"/>
        </w:numPr>
        <w:contextualSpacing/>
        <w:jc w:val="both"/>
        <w:rPr>
          <w:rFonts w:ascii="Arial" w:eastAsiaTheme="minorHAnsi" w:hAnsi="Arial" w:cs="Arial"/>
          <w:noProof/>
        </w:rPr>
      </w:pPr>
      <w:r>
        <w:rPr>
          <w:rFonts w:ascii="Arial" w:eastAsiaTheme="minorHAnsi" w:hAnsi="Arial" w:cs="Arial"/>
          <w:noProof/>
        </w:rPr>
        <w:t>Other triggers for immediate referral to Diabetes Specialist Nurse</w:t>
      </w:r>
    </w:p>
    <w:p w14:paraId="5D949506" w14:textId="5E2FFBB0" w:rsidR="00F355A3" w:rsidRDefault="00F355A3" w:rsidP="00F355A3">
      <w:pPr>
        <w:pStyle w:val="ListParagraph"/>
        <w:numPr>
          <w:ilvl w:val="1"/>
          <w:numId w:val="21"/>
        </w:numPr>
        <w:contextualSpacing/>
        <w:jc w:val="both"/>
        <w:rPr>
          <w:rFonts w:ascii="Arial" w:eastAsiaTheme="minorHAnsi" w:hAnsi="Arial" w:cs="Arial"/>
          <w:noProof/>
        </w:rPr>
      </w:pPr>
      <w:r>
        <w:rPr>
          <w:rFonts w:ascii="Arial" w:eastAsiaTheme="minorHAnsi" w:hAnsi="Arial" w:cs="Arial"/>
          <w:noProof/>
        </w:rPr>
        <w:t>Steroid treatment causing hyperglycaemia – refer when patient expected to be discharged from critical care</w:t>
      </w:r>
    </w:p>
    <w:p w14:paraId="1E91E5F7" w14:textId="6FEF8B0F" w:rsidR="00F355A3" w:rsidRPr="00F355A3" w:rsidRDefault="00F355A3" w:rsidP="00F355A3">
      <w:pPr>
        <w:pStyle w:val="ListParagraph"/>
        <w:numPr>
          <w:ilvl w:val="1"/>
          <w:numId w:val="21"/>
        </w:numPr>
        <w:contextualSpacing/>
        <w:jc w:val="both"/>
        <w:rPr>
          <w:rFonts w:ascii="Arial" w:eastAsiaTheme="minorHAnsi" w:hAnsi="Arial" w:cs="Arial"/>
          <w:noProof/>
        </w:rPr>
      </w:pPr>
      <w:r>
        <w:rPr>
          <w:rFonts w:ascii="Arial" w:eastAsiaTheme="minorHAnsi" w:hAnsi="Arial" w:cs="Arial"/>
          <w:noProof/>
        </w:rPr>
        <w:t>Insulin rate of 12 units/hr for more than 6 hours</w:t>
      </w:r>
    </w:p>
    <w:p w14:paraId="7E8D8283" w14:textId="77777777" w:rsidR="0032283D" w:rsidRPr="00517FF9" w:rsidRDefault="0032283D" w:rsidP="0032283D">
      <w:pPr>
        <w:spacing w:after="200" w:line="276" w:lineRule="auto"/>
        <w:jc w:val="both"/>
        <w:rPr>
          <w:rFonts w:ascii="Arial" w:eastAsiaTheme="minorHAnsi" w:hAnsi="Arial" w:cs="Arial"/>
          <w:b/>
          <w:sz w:val="22"/>
          <w:szCs w:val="22"/>
          <w:lang w:eastAsia="en-US"/>
        </w:rPr>
      </w:pPr>
    </w:p>
    <w:p w14:paraId="7E8D8284" w14:textId="77777777" w:rsidR="0032283D" w:rsidRPr="00517FF9" w:rsidRDefault="0032283D" w:rsidP="0032283D">
      <w:pPr>
        <w:spacing w:after="200" w:line="276" w:lineRule="auto"/>
        <w:jc w:val="both"/>
        <w:rPr>
          <w:rFonts w:ascii="Arial" w:eastAsiaTheme="minorHAnsi" w:hAnsi="Arial" w:cs="Arial"/>
          <w:b/>
          <w:noProof/>
          <w:sz w:val="22"/>
          <w:szCs w:val="22"/>
        </w:rPr>
      </w:pPr>
      <w:r w:rsidRPr="00517FF9">
        <w:rPr>
          <w:rFonts w:ascii="Arial" w:eastAsiaTheme="minorHAnsi" w:hAnsi="Arial" w:cs="Arial"/>
          <w:b/>
          <w:noProof/>
          <w:sz w:val="22"/>
          <w:szCs w:val="22"/>
        </w:rPr>
        <w:t>Target blood glucose range</w:t>
      </w:r>
    </w:p>
    <w:p w14:paraId="7E8D8285" w14:textId="77777777" w:rsidR="0032283D" w:rsidRPr="00517FF9" w:rsidRDefault="0032283D" w:rsidP="0032283D">
      <w:pPr>
        <w:numPr>
          <w:ilvl w:val="0"/>
          <w:numId w:val="8"/>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A Variable Rate Insulin Infusion (VRII) should be commenced if a patient’s blood glucose is confirmed to be &gt; 10mmol/l on 2 separate readings taken 1-2 hours apart</w:t>
      </w:r>
    </w:p>
    <w:p w14:paraId="7E8D8286" w14:textId="77777777" w:rsidR="0032283D" w:rsidRPr="00517FF9" w:rsidRDefault="0032283D" w:rsidP="0032283D">
      <w:pPr>
        <w:numPr>
          <w:ilvl w:val="0"/>
          <w:numId w:val="8"/>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Target range for glucose control is 7.8-10mmol/l</w:t>
      </w:r>
    </w:p>
    <w:p w14:paraId="7E8D8287" w14:textId="77777777" w:rsidR="0032283D" w:rsidRPr="00517FF9" w:rsidRDefault="0032283D" w:rsidP="0032283D">
      <w:pPr>
        <w:numPr>
          <w:ilvl w:val="0"/>
          <w:numId w:val="8"/>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Pending further evidence to support individualised treatment thresholds and target ranges according to preadmission glycaemic control, all patients will be initiated on the above protocol. Admission diabetic status and HBA1c should be documented to facilitate post management post critical care and to aid decision making in individual cases where large doses of exogenous insulin are required.</w:t>
      </w:r>
    </w:p>
    <w:p w14:paraId="7E8D8288" w14:textId="77777777" w:rsidR="0032283D" w:rsidRPr="00517FF9" w:rsidRDefault="0032283D" w:rsidP="0032283D">
      <w:pPr>
        <w:spacing w:after="200" w:line="276" w:lineRule="auto"/>
        <w:jc w:val="both"/>
        <w:rPr>
          <w:rFonts w:ascii="Arial" w:eastAsiaTheme="minorHAnsi" w:hAnsi="Arial" w:cs="Arial"/>
          <w:b/>
          <w:noProof/>
          <w:sz w:val="22"/>
          <w:szCs w:val="22"/>
        </w:rPr>
      </w:pPr>
    </w:p>
    <w:p w14:paraId="7E8D8289" w14:textId="77777777" w:rsidR="0032283D" w:rsidRPr="00517FF9" w:rsidRDefault="0032283D" w:rsidP="0032283D">
      <w:pPr>
        <w:spacing w:after="200" w:line="276" w:lineRule="auto"/>
        <w:jc w:val="both"/>
        <w:rPr>
          <w:rFonts w:ascii="Arial" w:eastAsiaTheme="minorHAnsi" w:hAnsi="Arial" w:cs="Arial"/>
          <w:b/>
          <w:noProof/>
          <w:sz w:val="22"/>
          <w:szCs w:val="22"/>
        </w:rPr>
      </w:pPr>
      <w:r w:rsidRPr="00517FF9">
        <w:rPr>
          <w:rFonts w:ascii="Arial" w:eastAsiaTheme="minorHAnsi" w:hAnsi="Arial" w:cs="Arial"/>
          <w:b/>
          <w:noProof/>
          <w:sz w:val="22"/>
          <w:szCs w:val="22"/>
        </w:rPr>
        <w:lastRenderedPageBreak/>
        <w:t>Commencing a Dynamic Variable Rate Insulin Infusion</w:t>
      </w:r>
    </w:p>
    <w:p w14:paraId="7E8D828A" w14:textId="77777777" w:rsidR="0032283D" w:rsidRPr="00517FF9" w:rsidRDefault="0032283D" w:rsidP="0032283D">
      <w:pPr>
        <w:numPr>
          <w:ilvl w:val="0"/>
          <w:numId w:val="9"/>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A VRII should be commenced according to the initial glucose reading using the table in the Hyperglycaemia protocol</w:t>
      </w:r>
      <w:r w:rsidR="00A20A86">
        <w:rPr>
          <w:rFonts w:ascii="Arial" w:eastAsiaTheme="minorHAnsi" w:hAnsi="Arial" w:cs="Arial"/>
          <w:noProof/>
          <w:sz w:val="22"/>
          <w:szCs w:val="22"/>
        </w:rPr>
        <w:t xml:space="preserve"> shown in the table above</w:t>
      </w:r>
      <w:r w:rsidRPr="00517FF9">
        <w:rPr>
          <w:rFonts w:ascii="Arial" w:eastAsiaTheme="minorHAnsi" w:hAnsi="Arial" w:cs="Arial"/>
          <w:noProof/>
          <w:sz w:val="22"/>
          <w:szCs w:val="22"/>
        </w:rPr>
        <w:t>.</w:t>
      </w:r>
    </w:p>
    <w:p w14:paraId="7E8D828B" w14:textId="77777777" w:rsidR="0032283D" w:rsidRPr="00517FF9" w:rsidRDefault="0032283D" w:rsidP="0032283D">
      <w:pPr>
        <w:numPr>
          <w:ilvl w:val="0"/>
          <w:numId w:val="9"/>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Insulin infusion should be via a Dynamic Sliding Scale using the inuslin calculator via the trust intranet site. If a Dynamic Sliding Scale Calculator is unavailable use a paper based Variable Rate Insulin Infusion modified for use in Critical Care (</w:t>
      </w:r>
      <w:r w:rsidR="007A42C0">
        <w:rPr>
          <w:rFonts w:ascii="Arial" w:eastAsiaTheme="minorHAnsi" w:hAnsi="Arial" w:cs="Arial"/>
          <w:noProof/>
          <w:sz w:val="22"/>
          <w:szCs w:val="22"/>
        </w:rPr>
        <w:t>Stock code G12020606 WZA N462</w:t>
      </w:r>
      <w:r w:rsidRPr="00517FF9">
        <w:rPr>
          <w:rFonts w:ascii="Arial" w:eastAsiaTheme="minorHAnsi" w:hAnsi="Arial" w:cs="Arial"/>
          <w:noProof/>
          <w:sz w:val="22"/>
          <w:szCs w:val="22"/>
        </w:rPr>
        <w:t>).</w:t>
      </w:r>
    </w:p>
    <w:p w14:paraId="7E8D828C" w14:textId="77777777" w:rsidR="0032283D" w:rsidRPr="00517FF9" w:rsidRDefault="0032283D" w:rsidP="0032283D">
      <w:pPr>
        <w:numPr>
          <w:ilvl w:val="0"/>
          <w:numId w:val="9"/>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 xml:space="preserve">Prefilled Insulin Actrapid 50 units in Sodium  Chloride 0.9% 50ml should be used via a dedicated peripheral cannula or central lumen that has been confirmed to be patent and can be easily aspirated and flushed. </w:t>
      </w:r>
    </w:p>
    <w:p w14:paraId="7E8D828D" w14:textId="77777777" w:rsidR="0032283D" w:rsidRDefault="0032283D" w:rsidP="0032283D">
      <w:pPr>
        <w:numPr>
          <w:ilvl w:val="0"/>
          <w:numId w:val="9"/>
        </w:numPr>
        <w:spacing w:after="200" w:line="276" w:lineRule="auto"/>
        <w:contextualSpacing/>
        <w:jc w:val="both"/>
        <w:rPr>
          <w:rFonts w:ascii="Arial" w:eastAsiaTheme="minorHAnsi" w:hAnsi="Arial" w:cs="Arial"/>
          <w:noProof/>
          <w:sz w:val="22"/>
          <w:szCs w:val="22"/>
        </w:rPr>
      </w:pPr>
      <w:r w:rsidRPr="00517FF9">
        <w:rPr>
          <w:rFonts w:ascii="Arial" w:eastAsiaTheme="minorHAnsi" w:hAnsi="Arial" w:cs="Arial"/>
          <w:noProof/>
          <w:sz w:val="22"/>
          <w:szCs w:val="22"/>
        </w:rPr>
        <w:t>Insulin preparations should be replaced every 24 hours to minimise the loss of potency</w:t>
      </w:r>
    </w:p>
    <w:p w14:paraId="7E8D828E" w14:textId="77777777" w:rsidR="00DC5526" w:rsidRPr="00517FF9" w:rsidRDefault="00DC5526" w:rsidP="00DC5526">
      <w:pPr>
        <w:spacing w:after="200" w:line="276" w:lineRule="auto"/>
        <w:ind w:left="720"/>
        <w:contextualSpacing/>
        <w:jc w:val="both"/>
        <w:rPr>
          <w:rFonts w:ascii="Arial" w:eastAsiaTheme="minorHAnsi" w:hAnsi="Arial" w:cs="Arial"/>
          <w:noProof/>
          <w:sz w:val="22"/>
          <w:szCs w:val="22"/>
        </w:rPr>
      </w:pPr>
    </w:p>
    <w:p w14:paraId="7E8D828F" w14:textId="77777777" w:rsidR="004648AA" w:rsidRPr="00723A94" w:rsidRDefault="004648AA" w:rsidP="004648AA">
      <w:pPr>
        <w:pStyle w:val="Policynormal"/>
        <w:jc w:val="left"/>
        <w:rPr>
          <w:color w:val="FFFFFF" w:themeColor="background1"/>
          <w:sz w:val="22"/>
          <w:szCs w:val="22"/>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92" w14:textId="77777777" w:rsidTr="008A4E24">
        <w:tc>
          <w:tcPr>
            <w:tcW w:w="817" w:type="dxa"/>
            <w:shd w:val="clear" w:color="auto" w:fill="005EB8"/>
          </w:tcPr>
          <w:p w14:paraId="7E8D8290" w14:textId="77777777" w:rsidR="004648AA" w:rsidRPr="005B57DF" w:rsidRDefault="00C64DE4" w:rsidP="008A4E24">
            <w:pPr>
              <w:pStyle w:val="Policynormal"/>
              <w:jc w:val="left"/>
              <w:rPr>
                <w:b/>
                <w:color w:val="FFFFFF" w:themeColor="background1"/>
              </w:rPr>
            </w:pPr>
            <w:r>
              <w:rPr>
                <w:b/>
                <w:color w:val="FFFFFF" w:themeColor="background1"/>
              </w:rPr>
              <w:t>5</w:t>
            </w:r>
            <w:r w:rsidR="007D4DB2">
              <w:rPr>
                <w:b/>
                <w:color w:val="FFFFFF" w:themeColor="background1"/>
              </w:rPr>
              <w:t>.3</w:t>
            </w:r>
          </w:p>
        </w:tc>
        <w:tc>
          <w:tcPr>
            <w:tcW w:w="9639" w:type="dxa"/>
            <w:shd w:val="clear" w:color="auto" w:fill="005EB8"/>
          </w:tcPr>
          <w:p w14:paraId="7E8D8291" w14:textId="77777777" w:rsidR="004648AA" w:rsidRPr="005B57DF" w:rsidRDefault="0032283D" w:rsidP="008A4E24">
            <w:pPr>
              <w:pStyle w:val="Policynormal"/>
              <w:jc w:val="left"/>
              <w:rPr>
                <w:color w:val="FFFFFF" w:themeColor="background1"/>
              </w:rPr>
            </w:pPr>
            <w:bookmarkStart w:id="10" w:name="Basalandlongactinginsulins"/>
            <w:r>
              <w:rPr>
                <w:color w:val="FFFFFF" w:themeColor="background1"/>
              </w:rPr>
              <w:t>Basal and</w:t>
            </w:r>
            <w:r w:rsidR="003E112D">
              <w:rPr>
                <w:color w:val="FFFFFF" w:themeColor="background1"/>
              </w:rPr>
              <w:t xml:space="preserve"> long acting </w:t>
            </w:r>
            <w:proofErr w:type="spellStart"/>
            <w:r w:rsidR="003E112D">
              <w:rPr>
                <w:color w:val="FFFFFF" w:themeColor="background1"/>
              </w:rPr>
              <w:t>insulins</w:t>
            </w:r>
            <w:bookmarkEnd w:id="10"/>
            <w:proofErr w:type="spellEnd"/>
          </w:p>
        </w:tc>
      </w:tr>
    </w:tbl>
    <w:p w14:paraId="7E8D8293" w14:textId="77777777" w:rsidR="003E112D" w:rsidRDefault="003E112D" w:rsidP="003E112D">
      <w:pPr>
        <w:jc w:val="both"/>
        <w:rPr>
          <w:b/>
          <w:i/>
        </w:rPr>
      </w:pPr>
    </w:p>
    <w:p w14:paraId="7E8D8294" w14:textId="77777777" w:rsidR="003E112D" w:rsidRPr="00EC60B1" w:rsidRDefault="003E112D" w:rsidP="003E112D">
      <w:pPr>
        <w:jc w:val="both"/>
        <w:rPr>
          <w:b/>
          <w:i/>
        </w:rPr>
      </w:pPr>
    </w:p>
    <w:p w14:paraId="7E8D8295"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Patients with Type 1 Diabetes should continue their normal basal insulin.</w:t>
      </w:r>
    </w:p>
    <w:p w14:paraId="7E8D8296" w14:textId="77777777" w:rsidR="003E112D" w:rsidRPr="00517FF9" w:rsidRDefault="003E112D" w:rsidP="003E112D">
      <w:pPr>
        <w:pStyle w:val="ListParagraph"/>
        <w:contextualSpacing/>
        <w:jc w:val="both"/>
        <w:rPr>
          <w:rFonts w:ascii="Arial" w:hAnsi="Arial" w:cs="Arial"/>
        </w:rPr>
      </w:pPr>
    </w:p>
    <w:p w14:paraId="7E8D8297"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 xml:space="preserve">Patients with an insulin pump should in general have their pump removed on admission and switched to a VRII. The exception to this would be a patient who is able to adequately manage their own insulin pump appropriately. If disconnected </w:t>
      </w:r>
      <w:proofErr w:type="gramStart"/>
      <w:r w:rsidRPr="00517FF9">
        <w:rPr>
          <w:rFonts w:ascii="Arial" w:hAnsi="Arial" w:cs="Arial"/>
        </w:rPr>
        <w:t>a basal</w:t>
      </w:r>
      <w:proofErr w:type="gramEnd"/>
      <w:r w:rsidRPr="00517FF9">
        <w:rPr>
          <w:rFonts w:ascii="Arial" w:hAnsi="Arial" w:cs="Arial"/>
        </w:rPr>
        <w:t xml:space="preserve"> insulin will need to be prescribed in its absence, the Diabetes Team should be consulted as soon as possible. </w:t>
      </w:r>
    </w:p>
    <w:p w14:paraId="7E8D8298" w14:textId="77777777" w:rsidR="003E112D" w:rsidRPr="00517FF9" w:rsidRDefault="003E112D" w:rsidP="003E112D">
      <w:pPr>
        <w:pStyle w:val="ListParagraph"/>
        <w:contextualSpacing/>
        <w:jc w:val="both"/>
        <w:rPr>
          <w:rFonts w:ascii="Arial" w:hAnsi="Arial" w:cs="Arial"/>
        </w:rPr>
      </w:pPr>
    </w:p>
    <w:p w14:paraId="7E8D8299" w14:textId="0478E660"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 xml:space="preserve">Patients with Type 2 Diabetes should have their basal insulin prescribed at 50% of their normal dose initially, once they have been established on enteral or TPN feed. If there is any doubt about patient’s normal dose or compliance, then commence </w:t>
      </w:r>
      <w:proofErr w:type="spellStart"/>
      <w:r w:rsidR="00266A04">
        <w:rPr>
          <w:rFonts w:ascii="Arial" w:hAnsi="Arial" w:cs="Arial"/>
        </w:rPr>
        <w:t>Insulatard</w:t>
      </w:r>
      <w:proofErr w:type="spellEnd"/>
      <w:r w:rsidRPr="00517FF9">
        <w:rPr>
          <w:rFonts w:ascii="Arial" w:hAnsi="Arial" w:cs="Arial"/>
        </w:rPr>
        <w:t xml:space="preserve"> at 10 units twice daily. </w:t>
      </w:r>
    </w:p>
    <w:p w14:paraId="7E8D829A" w14:textId="77777777" w:rsidR="003E112D" w:rsidRPr="00517FF9" w:rsidRDefault="003E112D" w:rsidP="003E112D">
      <w:pPr>
        <w:contextualSpacing/>
        <w:jc w:val="both"/>
        <w:rPr>
          <w:rFonts w:ascii="Arial" w:hAnsi="Arial" w:cs="Arial"/>
        </w:rPr>
      </w:pPr>
    </w:p>
    <w:p w14:paraId="7E8D829B" w14:textId="61587356"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Non-diabetic patients (or those not previously diagnosed) who have been on a VRII for more than 24 hours and who have been established on enteral or TPN feed can be considered for basal subcutaneous insulin</w:t>
      </w:r>
      <w:r w:rsidR="00723708">
        <w:rPr>
          <w:rFonts w:ascii="Arial" w:hAnsi="Arial" w:cs="Arial"/>
        </w:rPr>
        <w:t xml:space="preserve"> after discussion on the ward round</w:t>
      </w:r>
      <w:r w:rsidRPr="00517FF9">
        <w:rPr>
          <w:rFonts w:ascii="Arial" w:hAnsi="Arial" w:cs="Arial"/>
        </w:rPr>
        <w:t xml:space="preserve">. Dose should be </w:t>
      </w:r>
      <w:r w:rsidR="00E245C3" w:rsidRPr="00C01B0C">
        <w:rPr>
          <w:rFonts w:ascii="Arial" w:hAnsi="Arial" w:cs="Arial"/>
          <w:u w:val="single"/>
        </w:rPr>
        <w:t>8</w:t>
      </w:r>
      <w:r w:rsidRPr="00C01B0C">
        <w:rPr>
          <w:rFonts w:ascii="Arial" w:hAnsi="Arial" w:cs="Arial"/>
          <w:u w:val="single"/>
        </w:rPr>
        <w:t xml:space="preserve">0% of their total intravenous requirements split in 2 doses of </w:t>
      </w:r>
      <w:proofErr w:type="spellStart"/>
      <w:r w:rsidR="00E245C3" w:rsidRPr="00C01B0C">
        <w:rPr>
          <w:rFonts w:ascii="Arial" w:hAnsi="Arial" w:cs="Arial"/>
          <w:u w:val="single"/>
        </w:rPr>
        <w:t>Insulatard</w:t>
      </w:r>
      <w:proofErr w:type="spellEnd"/>
      <w:r w:rsidR="00C01B0C" w:rsidRPr="00C01B0C">
        <w:rPr>
          <w:rFonts w:ascii="Arial" w:hAnsi="Arial" w:cs="Arial"/>
          <w:u w:val="single"/>
        </w:rPr>
        <w:t xml:space="preserve"> or </w:t>
      </w:r>
      <w:proofErr w:type="spellStart"/>
      <w:r w:rsidR="00C01B0C" w:rsidRPr="00C01B0C">
        <w:rPr>
          <w:rFonts w:ascii="Arial" w:hAnsi="Arial" w:cs="Arial"/>
          <w:u w:val="single"/>
        </w:rPr>
        <w:t>Humilin</w:t>
      </w:r>
      <w:proofErr w:type="spellEnd"/>
      <w:r w:rsidR="00C01B0C" w:rsidRPr="00C01B0C">
        <w:rPr>
          <w:rFonts w:ascii="Arial" w:hAnsi="Arial" w:cs="Arial"/>
          <w:u w:val="single"/>
        </w:rPr>
        <w:t xml:space="preserve"> I</w:t>
      </w:r>
      <w:r w:rsidR="00C01B0C">
        <w:rPr>
          <w:rFonts w:ascii="Arial" w:hAnsi="Arial" w:cs="Arial"/>
        </w:rPr>
        <w:t xml:space="preserve"> </w:t>
      </w:r>
      <w:r w:rsidRPr="00517FF9">
        <w:rPr>
          <w:rFonts w:ascii="Arial" w:hAnsi="Arial" w:cs="Arial"/>
        </w:rPr>
        <w:t xml:space="preserve">up to a </w:t>
      </w:r>
      <w:r w:rsidRPr="004875CA">
        <w:rPr>
          <w:rFonts w:ascii="Arial" w:hAnsi="Arial" w:cs="Arial"/>
          <w:b/>
        </w:rPr>
        <w:t>maximum</w:t>
      </w:r>
      <w:r w:rsidRPr="00517FF9">
        <w:rPr>
          <w:rFonts w:ascii="Arial" w:hAnsi="Arial" w:cs="Arial"/>
        </w:rPr>
        <w:t xml:space="preserve"> of </w:t>
      </w:r>
      <w:r w:rsidR="007958E1">
        <w:rPr>
          <w:rFonts w:ascii="Arial" w:hAnsi="Arial" w:cs="Arial"/>
        </w:rPr>
        <w:t>40 units daily (if requirements exceed this seek Diabetes Specialist Nurse input)</w:t>
      </w:r>
      <w:r w:rsidRPr="00517FF9">
        <w:rPr>
          <w:rFonts w:ascii="Arial" w:hAnsi="Arial" w:cs="Arial"/>
        </w:rPr>
        <w:t>.</w:t>
      </w:r>
    </w:p>
    <w:p w14:paraId="7E8D829C" w14:textId="77777777" w:rsidR="003E112D" w:rsidRPr="00517FF9" w:rsidRDefault="003E112D" w:rsidP="003E112D">
      <w:pPr>
        <w:contextualSpacing/>
        <w:jc w:val="both"/>
        <w:rPr>
          <w:rFonts w:ascii="Arial" w:hAnsi="Arial" w:cs="Arial"/>
        </w:rPr>
      </w:pPr>
    </w:p>
    <w:p w14:paraId="7E8D829D"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Increases of basal insulin doses should be gradual (ideally every 48-72 hours) and not by more than 50% of the current dose. This may be modified after review by the Diabetes Specialist Nurse.</w:t>
      </w:r>
    </w:p>
    <w:p w14:paraId="7E8D829E" w14:textId="77777777" w:rsidR="003E112D" w:rsidRPr="00517FF9" w:rsidRDefault="003E112D" w:rsidP="003E112D">
      <w:pPr>
        <w:contextualSpacing/>
        <w:jc w:val="both"/>
        <w:rPr>
          <w:rFonts w:ascii="Arial" w:hAnsi="Arial" w:cs="Arial"/>
        </w:rPr>
      </w:pPr>
    </w:p>
    <w:p w14:paraId="7E8D829F"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 xml:space="preserve">Basal </w:t>
      </w:r>
      <w:proofErr w:type="spellStart"/>
      <w:r w:rsidRPr="00517FF9">
        <w:rPr>
          <w:rFonts w:ascii="Arial" w:hAnsi="Arial" w:cs="Arial"/>
        </w:rPr>
        <w:t>insulins</w:t>
      </w:r>
      <w:proofErr w:type="spellEnd"/>
      <w:r w:rsidRPr="00517FF9">
        <w:rPr>
          <w:rFonts w:ascii="Arial" w:hAnsi="Arial" w:cs="Arial"/>
        </w:rPr>
        <w:t xml:space="preserve"> should be administered to the abdomen, legs, buttocks or upper arms away from sites of scarring, </w:t>
      </w:r>
      <w:proofErr w:type="spellStart"/>
      <w:r w:rsidRPr="00517FF9">
        <w:rPr>
          <w:rFonts w:ascii="Arial" w:hAnsi="Arial" w:cs="Arial"/>
        </w:rPr>
        <w:t>lipohypertrophy</w:t>
      </w:r>
      <w:proofErr w:type="spellEnd"/>
      <w:r w:rsidRPr="00517FF9">
        <w:rPr>
          <w:rFonts w:ascii="Arial" w:hAnsi="Arial" w:cs="Arial"/>
        </w:rPr>
        <w:t xml:space="preserve"> (hard lumps) and sites of infection. If there is widespread oedema the injection should be to the upper arms. </w:t>
      </w:r>
    </w:p>
    <w:p w14:paraId="7E8D82A0" w14:textId="77777777" w:rsidR="003E112D" w:rsidRPr="00517FF9" w:rsidRDefault="003E112D" w:rsidP="003E112D">
      <w:pPr>
        <w:contextualSpacing/>
        <w:jc w:val="both"/>
        <w:rPr>
          <w:rFonts w:ascii="Arial" w:hAnsi="Arial" w:cs="Arial"/>
        </w:rPr>
      </w:pPr>
    </w:p>
    <w:p w14:paraId="7E8D82A1" w14:textId="2E758481"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Basal insulin should not be started for patients in critical care who are felt to have hyperglycaemia secondary</w:t>
      </w:r>
      <w:r w:rsidR="005035E7">
        <w:rPr>
          <w:rFonts w:ascii="Arial" w:hAnsi="Arial" w:cs="Arial"/>
        </w:rPr>
        <w:t xml:space="preserve"> to</w:t>
      </w:r>
      <w:r w:rsidRPr="00517FF9">
        <w:rPr>
          <w:rFonts w:ascii="Arial" w:hAnsi="Arial" w:cs="Arial"/>
        </w:rPr>
        <w:t xml:space="preserve"> </w:t>
      </w:r>
      <w:r w:rsidR="006D4FCF">
        <w:rPr>
          <w:rFonts w:ascii="Arial" w:hAnsi="Arial" w:cs="Arial"/>
        </w:rPr>
        <w:t>critical illness</w:t>
      </w:r>
      <w:r w:rsidR="005035E7">
        <w:rPr>
          <w:rFonts w:ascii="Arial" w:hAnsi="Arial" w:cs="Arial"/>
        </w:rPr>
        <w:t>,</w:t>
      </w:r>
      <w:r w:rsidRPr="00517FF9">
        <w:rPr>
          <w:rFonts w:ascii="Arial" w:hAnsi="Arial" w:cs="Arial"/>
        </w:rPr>
        <w:t xml:space="preserve"> in whom HBA1c &lt; 5</w:t>
      </w:r>
      <w:r w:rsidR="005404DB">
        <w:rPr>
          <w:rFonts w:ascii="Arial" w:hAnsi="Arial" w:cs="Arial"/>
        </w:rPr>
        <w:t>3</w:t>
      </w:r>
      <w:r w:rsidRPr="00517FF9">
        <w:rPr>
          <w:rFonts w:ascii="Arial" w:hAnsi="Arial" w:cs="Arial"/>
        </w:rPr>
        <w:t xml:space="preserve">mmol/l and are non-diabetic. Hyperglycaemia is likely to be transient and resolve when critical illness resolves. </w:t>
      </w:r>
      <w:r w:rsidR="006D4FCF">
        <w:rPr>
          <w:rFonts w:ascii="Arial" w:hAnsi="Arial" w:cs="Arial"/>
        </w:rPr>
        <w:t>In steroid induced hyperglycaemia</w:t>
      </w:r>
      <w:r w:rsidR="005035E7">
        <w:rPr>
          <w:rFonts w:ascii="Arial" w:hAnsi="Arial" w:cs="Arial"/>
        </w:rPr>
        <w:t xml:space="preserve"> </w:t>
      </w:r>
      <w:r w:rsidR="006D4FCF">
        <w:rPr>
          <w:rFonts w:ascii="Arial" w:hAnsi="Arial" w:cs="Arial"/>
        </w:rPr>
        <w:t>b</w:t>
      </w:r>
      <w:r w:rsidR="00E86E8D">
        <w:rPr>
          <w:rFonts w:ascii="Arial" w:hAnsi="Arial" w:cs="Arial"/>
        </w:rPr>
        <w:t xml:space="preserve">asal </w:t>
      </w:r>
      <w:proofErr w:type="spellStart"/>
      <w:r w:rsidR="00E86E8D">
        <w:rPr>
          <w:rFonts w:ascii="Arial" w:hAnsi="Arial" w:cs="Arial"/>
        </w:rPr>
        <w:t>insulins</w:t>
      </w:r>
      <w:proofErr w:type="spellEnd"/>
      <w:r w:rsidR="00E86E8D">
        <w:rPr>
          <w:rFonts w:ascii="Arial" w:hAnsi="Arial" w:cs="Arial"/>
        </w:rPr>
        <w:t xml:space="preserve"> </w:t>
      </w:r>
      <w:r w:rsidR="005035E7">
        <w:rPr>
          <w:rFonts w:ascii="Arial" w:hAnsi="Arial" w:cs="Arial"/>
        </w:rPr>
        <w:t xml:space="preserve">should be considered with caution as hyperglycaemia may resolve after stopping therapy. Basal insulin </w:t>
      </w:r>
      <w:r w:rsidR="00E86E8D">
        <w:rPr>
          <w:rFonts w:ascii="Arial" w:hAnsi="Arial" w:cs="Arial"/>
        </w:rPr>
        <w:t>ma</w:t>
      </w:r>
      <w:r w:rsidR="00B74C3D">
        <w:rPr>
          <w:rFonts w:ascii="Arial" w:hAnsi="Arial" w:cs="Arial"/>
        </w:rPr>
        <w:t>y be commenced</w:t>
      </w:r>
      <w:r w:rsidR="00E86E8D">
        <w:rPr>
          <w:rFonts w:ascii="Arial" w:hAnsi="Arial" w:cs="Arial"/>
        </w:rPr>
        <w:t xml:space="preserve"> after consultation with the Di</w:t>
      </w:r>
      <w:r w:rsidR="00E12D40">
        <w:rPr>
          <w:rFonts w:ascii="Arial" w:hAnsi="Arial" w:cs="Arial"/>
        </w:rPr>
        <w:t>abetes team</w:t>
      </w:r>
      <w:r w:rsidR="00B74C3D">
        <w:rPr>
          <w:rFonts w:ascii="Arial" w:hAnsi="Arial" w:cs="Arial"/>
        </w:rPr>
        <w:t xml:space="preserve"> and consideration of the likelihood for need for </w:t>
      </w:r>
      <w:r w:rsidR="00E245C3">
        <w:rPr>
          <w:rFonts w:ascii="Arial" w:hAnsi="Arial" w:cs="Arial"/>
        </w:rPr>
        <w:t>medium to long-</w:t>
      </w:r>
      <w:r w:rsidR="00B74C3D">
        <w:rPr>
          <w:rFonts w:ascii="Arial" w:hAnsi="Arial" w:cs="Arial"/>
        </w:rPr>
        <w:t>term treatment</w:t>
      </w:r>
      <w:r w:rsidR="005035E7">
        <w:rPr>
          <w:rFonts w:ascii="Arial" w:hAnsi="Arial" w:cs="Arial"/>
        </w:rPr>
        <w:t>.</w:t>
      </w:r>
    </w:p>
    <w:p w14:paraId="7E8D82A2" w14:textId="77777777" w:rsidR="003E112D" w:rsidRPr="00517FF9" w:rsidRDefault="003E112D" w:rsidP="003E112D">
      <w:pPr>
        <w:contextualSpacing/>
        <w:jc w:val="both"/>
        <w:rPr>
          <w:rFonts w:ascii="Arial" w:hAnsi="Arial" w:cs="Arial"/>
        </w:rPr>
      </w:pPr>
    </w:p>
    <w:p w14:paraId="7E8D82A3"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Insulin requirements may fall rapidly on resolution of critical illness and should prompt review of basal insulin dose if blood glucose is persistently below the target range (7.8-10.0mmol/l)</w:t>
      </w:r>
    </w:p>
    <w:p w14:paraId="7E8D82A4" w14:textId="76E1AFD0" w:rsidR="003E112D" w:rsidRPr="00AB04F5" w:rsidRDefault="007F0711" w:rsidP="003E112D">
      <w:pPr>
        <w:ind w:left="360"/>
        <w:jc w:val="both"/>
      </w:pPr>
      <w:r>
        <w:rPr>
          <w:noProof/>
        </w:rPr>
        <w:lastRenderedPageBreak/>
        <w:drawing>
          <wp:inline distT="0" distB="0" distL="0" distR="0" wp14:anchorId="3FCF58DC" wp14:editId="5B4BB840">
            <wp:extent cx="6216354" cy="926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609" cy="9270772"/>
                    </a:xfrm>
                    <a:prstGeom prst="rect">
                      <a:avLst/>
                    </a:prstGeom>
                    <a:noFill/>
                  </pic:spPr>
                </pic:pic>
              </a:graphicData>
            </a:graphic>
          </wp:inline>
        </w:drawing>
      </w:r>
    </w:p>
    <w:p w14:paraId="7E8D82AD" w14:textId="77777777" w:rsidR="003E112D" w:rsidRDefault="003E112D" w:rsidP="00340CA2">
      <w:pPr>
        <w:pStyle w:val="Policynormal"/>
        <w:jc w:val="left"/>
        <w:rPr>
          <w:color w:val="808080" w:themeColor="background1" w:themeShade="80"/>
        </w:rPr>
      </w:pPr>
    </w:p>
    <w:p w14:paraId="7E8D82AE" w14:textId="77777777" w:rsidR="00517FF9" w:rsidRDefault="00517FF9" w:rsidP="00340CA2">
      <w:pPr>
        <w:pStyle w:val="Policynormal"/>
        <w:jc w:val="left"/>
        <w:rPr>
          <w:color w:val="808080" w:themeColor="background1" w:themeShade="80"/>
        </w:rPr>
      </w:pPr>
    </w:p>
    <w:p w14:paraId="7E8D82AF" w14:textId="77777777" w:rsidR="004648AA" w:rsidRDefault="004648AA" w:rsidP="004648AA">
      <w:pPr>
        <w:pStyle w:val="Policynormal"/>
        <w:jc w:val="left"/>
        <w:rPr>
          <w:sz w:val="22"/>
          <w:szCs w:val="22"/>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14:paraId="7E8D82B2" w14:textId="77777777" w:rsidTr="008A4E24">
        <w:tc>
          <w:tcPr>
            <w:tcW w:w="817" w:type="dxa"/>
            <w:shd w:val="clear" w:color="auto" w:fill="005EB8"/>
          </w:tcPr>
          <w:p w14:paraId="7E8D82B0" w14:textId="77777777" w:rsidR="004648AA" w:rsidRPr="005B57DF" w:rsidRDefault="00C64DE4" w:rsidP="008A4E24">
            <w:pPr>
              <w:pStyle w:val="Policynormal"/>
              <w:jc w:val="left"/>
              <w:rPr>
                <w:b/>
                <w:color w:val="FFFFFF" w:themeColor="background1"/>
              </w:rPr>
            </w:pPr>
            <w:bookmarkStart w:id="11" w:name="_Hlk532106841"/>
            <w:r>
              <w:rPr>
                <w:b/>
                <w:color w:val="FFFFFF" w:themeColor="background1"/>
              </w:rPr>
              <w:lastRenderedPageBreak/>
              <w:t>5</w:t>
            </w:r>
            <w:r w:rsidR="007D4DB2">
              <w:rPr>
                <w:b/>
                <w:color w:val="FFFFFF" w:themeColor="background1"/>
              </w:rPr>
              <w:t>.4</w:t>
            </w:r>
          </w:p>
        </w:tc>
        <w:tc>
          <w:tcPr>
            <w:tcW w:w="9639" w:type="dxa"/>
            <w:shd w:val="clear" w:color="auto" w:fill="005EB8"/>
          </w:tcPr>
          <w:p w14:paraId="7E8D82B1" w14:textId="77777777" w:rsidR="004648AA" w:rsidRPr="005B57DF" w:rsidRDefault="003E112D" w:rsidP="008A4E24">
            <w:pPr>
              <w:pStyle w:val="Policynormal"/>
              <w:jc w:val="left"/>
              <w:rPr>
                <w:color w:val="FFFFFF" w:themeColor="background1"/>
              </w:rPr>
            </w:pPr>
            <w:bookmarkStart w:id="12" w:name="UseofMetforminincriticalcare"/>
            <w:r>
              <w:rPr>
                <w:b/>
                <w:color w:val="FFFFFF" w:themeColor="background1"/>
              </w:rPr>
              <w:t>Use of Metformin in critical care</w:t>
            </w:r>
            <w:bookmarkEnd w:id="12"/>
          </w:p>
        </w:tc>
      </w:tr>
      <w:bookmarkEnd w:id="11"/>
    </w:tbl>
    <w:p w14:paraId="7E8D82B3" w14:textId="77777777" w:rsidR="004648AA" w:rsidRDefault="004648AA" w:rsidP="004648AA">
      <w:pPr>
        <w:pStyle w:val="Policynormal"/>
        <w:jc w:val="left"/>
        <w:rPr>
          <w:sz w:val="22"/>
          <w:szCs w:val="22"/>
        </w:rPr>
      </w:pPr>
    </w:p>
    <w:p w14:paraId="7E8D82B4" w14:textId="77777777" w:rsidR="003E112D" w:rsidRPr="00517FF9" w:rsidRDefault="003E112D" w:rsidP="003E112D">
      <w:pPr>
        <w:jc w:val="both"/>
        <w:rPr>
          <w:rFonts w:ascii="Arial" w:hAnsi="Arial" w:cs="Arial"/>
          <w:b/>
          <w:i/>
        </w:rPr>
      </w:pPr>
      <w:r w:rsidRPr="00517FF9">
        <w:rPr>
          <w:rFonts w:ascii="Arial" w:hAnsi="Arial" w:cs="Arial"/>
          <w:b/>
          <w:i/>
        </w:rPr>
        <w:t xml:space="preserve">Metformin </w:t>
      </w:r>
    </w:p>
    <w:p w14:paraId="7E8D82B5" w14:textId="77777777" w:rsidR="003E112D" w:rsidRPr="00517FF9" w:rsidRDefault="003E112D" w:rsidP="003E112D">
      <w:pPr>
        <w:pStyle w:val="ListParagraph"/>
        <w:numPr>
          <w:ilvl w:val="0"/>
          <w:numId w:val="11"/>
        </w:numPr>
        <w:contextualSpacing/>
        <w:jc w:val="both"/>
        <w:rPr>
          <w:rFonts w:ascii="Arial" w:hAnsi="Arial" w:cs="Arial"/>
        </w:rPr>
      </w:pPr>
      <w:r w:rsidRPr="00517FF9">
        <w:rPr>
          <w:rFonts w:ascii="Arial" w:hAnsi="Arial" w:cs="Arial"/>
        </w:rPr>
        <w:t xml:space="preserve">Metformin may be associated with lactic acidosis in critically ill patients with shock, hepatic impairment or acute and chronic renal failure. </w:t>
      </w:r>
    </w:p>
    <w:p w14:paraId="7E8D82B6"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Metformin should be suspended in patients with:</w:t>
      </w:r>
    </w:p>
    <w:p w14:paraId="7E8D82B7" w14:textId="77777777" w:rsidR="003E112D" w:rsidRPr="00517FF9" w:rsidRDefault="003E112D" w:rsidP="003E112D">
      <w:pPr>
        <w:pStyle w:val="ListParagraph"/>
        <w:numPr>
          <w:ilvl w:val="2"/>
          <w:numId w:val="9"/>
        </w:numPr>
        <w:contextualSpacing/>
        <w:jc w:val="both"/>
        <w:rPr>
          <w:rFonts w:ascii="Arial" w:hAnsi="Arial" w:cs="Arial"/>
        </w:rPr>
      </w:pPr>
      <w:r w:rsidRPr="00517FF9">
        <w:rPr>
          <w:rFonts w:ascii="Arial" w:hAnsi="Arial" w:cs="Arial"/>
        </w:rPr>
        <w:t>No enteral route / surgical contraindication</w:t>
      </w:r>
    </w:p>
    <w:p w14:paraId="7E8D82B8" w14:textId="21C96164" w:rsidR="003E112D" w:rsidRPr="00517FF9" w:rsidRDefault="003E112D" w:rsidP="003E112D">
      <w:pPr>
        <w:pStyle w:val="ListParagraph"/>
        <w:numPr>
          <w:ilvl w:val="2"/>
          <w:numId w:val="9"/>
        </w:numPr>
        <w:contextualSpacing/>
        <w:jc w:val="both"/>
        <w:rPr>
          <w:rFonts w:ascii="Arial" w:hAnsi="Arial" w:cs="Arial"/>
        </w:rPr>
      </w:pPr>
      <w:r w:rsidRPr="00517FF9">
        <w:rPr>
          <w:rFonts w:ascii="Arial" w:hAnsi="Arial" w:cs="Arial"/>
        </w:rPr>
        <w:t>Shock requiring &gt; 10ml/</w:t>
      </w:r>
      <w:proofErr w:type="spellStart"/>
      <w:r w:rsidRPr="00517FF9">
        <w:rPr>
          <w:rFonts w:ascii="Arial" w:hAnsi="Arial" w:cs="Arial"/>
        </w:rPr>
        <w:t>hr</w:t>
      </w:r>
      <w:proofErr w:type="spellEnd"/>
      <w:r w:rsidR="005832EC">
        <w:rPr>
          <w:rFonts w:ascii="Arial" w:hAnsi="Arial" w:cs="Arial"/>
        </w:rPr>
        <w:t xml:space="preserve"> of 4mg/50ml </w:t>
      </w:r>
      <w:r w:rsidRPr="00517FF9">
        <w:rPr>
          <w:rFonts w:ascii="Arial" w:hAnsi="Arial" w:cs="Arial"/>
        </w:rPr>
        <w:t>noradrenaline or equivalent</w:t>
      </w:r>
    </w:p>
    <w:p w14:paraId="7E8D82B9" w14:textId="77777777" w:rsidR="003E112D" w:rsidRPr="00517FF9" w:rsidRDefault="003E112D" w:rsidP="003E112D">
      <w:pPr>
        <w:pStyle w:val="ListParagraph"/>
        <w:numPr>
          <w:ilvl w:val="2"/>
          <w:numId w:val="9"/>
        </w:numPr>
        <w:contextualSpacing/>
        <w:jc w:val="both"/>
        <w:rPr>
          <w:rFonts w:ascii="Arial" w:hAnsi="Arial" w:cs="Arial"/>
        </w:rPr>
      </w:pPr>
      <w:r w:rsidRPr="00517FF9">
        <w:rPr>
          <w:rFonts w:ascii="Arial" w:hAnsi="Arial" w:cs="Arial"/>
        </w:rPr>
        <w:t>Acute or chronic liver failure</w:t>
      </w:r>
    </w:p>
    <w:p w14:paraId="7E8D82BA" w14:textId="2809770D" w:rsidR="003E112D" w:rsidRPr="00517FF9" w:rsidRDefault="00B37FD9" w:rsidP="003E112D">
      <w:pPr>
        <w:pStyle w:val="ListParagraph"/>
        <w:numPr>
          <w:ilvl w:val="2"/>
          <w:numId w:val="9"/>
        </w:numPr>
        <w:contextualSpacing/>
        <w:jc w:val="both"/>
        <w:rPr>
          <w:rFonts w:ascii="Arial" w:hAnsi="Arial" w:cs="Arial"/>
        </w:rPr>
      </w:pPr>
      <w:r>
        <w:rPr>
          <w:rFonts w:ascii="Arial" w:hAnsi="Arial" w:cs="Arial"/>
        </w:rPr>
        <w:t>Acute kidney injury (AKI</w:t>
      </w:r>
      <w:r w:rsidR="003E112D" w:rsidRPr="00517FF9">
        <w:rPr>
          <w:rFonts w:ascii="Arial" w:hAnsi="Arial" w:cs="Arial"/>
        </w:rPr>
        <w:t xml:space="preserve">) Stage 2 or 3 (increase serum </w:t>
      </w:r>
      <w:proofErr w:type="spellStart"/>
      <w:r w:rsidR="003E112D" w:rsidRPr="00517FF9">
        <w:rPr>
          <w:rFonts w:ascii="Arial" w:hAnsi="Arial" w:cs="Arial"/>
        </w:rPr>
        <w:t>creatinine</w:t>
      </w:r>
      <w:proofErr w:type="spellEnd"/>
      <w:r w:rsidR="003E112D" w:rsidRPr="00517FF9">
        <w:rPr>
          <w:rFonts w:ascii="Arial" w:hAnsi="Arial" w:cs="Arial"/>
        </w:rPr>
        <w:t xml:space="preserve"> &gt;200%, urine output &lt; 0.5ml/kg/</w:t>
      </w:r>
      <w:proofErr w:type="spellStart"/>
      <w:r w:rsidR="003E112D" w:rsidRPr="00517FF9">
        <w:rPr>
          <w:rFonts w:ascii="Arial" w:hAnsi="Arial" w:cs="Arial"/>
        </w:rPr>
        <w:t>hr</w:t>
      </w:r>
      <w:proofErr w:type="spellEnd"/>
      <w:r w:rsidR="003E112D" w:rsidRPr="00517FF9">
        <w:rPr>
          <w:rFonts w:ascii="Arial" w:hAnsi="Arial" w:cs="Arial"/>
        </w:rPr>
        <w:t xml:space="preserve"> for &gt;12hrs or on renal replacement therapy). </w:t>
      </w:r>
    </w:p>
    <w:p w14:paraId="7E8D82BB" w14:textId="77777777" w:rsidR="003E112D" w:rsidRPr="00517FF9" w:rsidRDefault="003E112D" w:rsidP="003E112D">
      <w:pPr>
        <w:pStyle w:val="ListParagraph"/>
        <w:numPr>
          <w:ilvl w:val="0"/>
          <w:numId w:val="9"/>
        </w:numPr>
        <w:contextualSpacing/>
        <w:jc w:val="both"/>
        <w:rPr>
          <w:rFonts w:ascii="Arial" w:hAnsi="Arial" w:cs="Arial"/>
        </w:rPr>
      </w:pPr>
      <w:r w:rsidRPr="00517FF9">
        <w:rPr>
          <w:rFonts w:ascii="Arial" w:hAnsi="Arial" w:cs="Arial"/>
        </w:rPr>
        <w:t>Metformin may be associated with improved survival in patients presenting to critical care who have Type 2 diabetes and are already taking metformin or have sepsis. It may reduce the need for intravenous insulin and therefore minimise glycaemic variability, so continuation is to be considered in the absence of risk factors above.</w:t>
      </w:r>
    </w:p>
    <w:p w14:paraId="7E8D82BE" w14:textId="4DA7C1D5" w:rsidR="003E112D" w:rsidRDefault="003E112D" w:rsidP="003E112D">
      <w:pPr>
        <w:pStyle w:val="ListParagraph"/>
        <w:numPr>
          <w:ilvl w:val="0"/>
          <w:numId w:val="9"/>
        </w:numPr>
        <w:contextualSpacing/>
        <w:jc w:val="both"/>
        <w:rPr>
          <w:rFonts w:ascii="Arial" w:hAnsi="Arial" w:cs="Arial"/>
        </w:rPr>
      </w:pPr>
      <w:r w:rsidRPr="00517FF9">
        <w:rPr>
          <w:rFonts w:ascii="Arial" w:hAnsi="Arial" w:cs="Arial"/>
        </w:rPr>
        <w:t>Metformin dose adjusted according to EGFR in chronic renal failure or stable AKI / on CVVHF</w:t>
      </w:r>
    </w:p>
    <w:p w14:paraId="37C3E8AA" w14:textId="25EEFD47" w:rsidR="008654C0" w:rsidRPr="00942B01" w:rsidRDefault="008654C0" w:rsidP="003E112D">
      <w:pPr>
        <w:pStyle w:val="ListParagraph"/>
        <w:numPr>
          <w:ilvl w:val="0"/>
          <w:numId w:val="9"/>
        </w:numPr>
        <w:contextualSpacing/>
        <w:jc w:val="both"/>
        <w:rPr>
          <w:rFonts w:ascii="Arial" w:hAnsi="Arial" w:cs="Arial"/>
        </w:rPr>
      </w:pPr>
      <w:r>
        <w:rPr>
          <w:rFonts w:ascii="Arial" w:hAnsi="Arial" w:cs="Arial"/>
        </w:rPr>
        <w:t xml:space="preserve">In patients admitted with </w:t>
      </w:r>
      <w:r w:rsidR="00412AAB">
        <w:rPr>
          <w:rFonts w:ascii="Arial" w:hAnsi="Arial" w:cs="Arial"/>
        </w:rPr>
        <w:t>a high HbA1c (&gt;48mmol/l) who are requiring high do</w:t>
      </w:r>
      <w:r w:rsidR="00775326">
        <w:rPr>
          <w:rFonts w:ascii="Arial" w:hAnsi="Arial" w:cs="Arial"/>
        </w:rPr>
        <w:t>ses of intravenous insulin</w:t>
      </w:r>
      <w:r w:rsidR="00D276A3">
        <w:rPr>
          <w:rFonts w:ascii="Arial" w:hAnsi="Arial" w:cs="Arial"/>
        </w:rPr>
        <w:t xml:space="preserve"> (6ml/</w:t>
      </w:r>
      <w:proofErr w:type="spellStart"/>
      <w:r w:rsidR="00D276A3">
        <w:rPr>
          <w:rFonts w:ascii="Arial" w:hAnsi="Arial" w:cs="Arial"/>
        </w:rPr>
        <w:t>hr</w:t>
      </w:r>
      <w:proofErr w:type="spellEnd"/>
      <w:r w:rsidR="00D276A3">
        <w:rPr>
          <w:rFonts w:ascii="Arial" w:hAnsi="Arial" w:cs="Arial"/>
        </w:rPr>
        <w:t>)</w:t>
      </w:r>
      <w:r w:rsidR="00775326">
        <w:rPr>
          <w:rFonts w:ascii="Arial" w:hAnsi="Arial" w:cs="Arial"/>
        </w:rPr>
        <w:t xml:space="preserve"> to control hyperglycaemi</w:t>
      </w:r>
      <w:r w:rsidR="002E2F80">
        <w:rPr>
          <w:rFonts w:ascii="Arial" w:hAnsi="Arial" w:cs="Arial"/>
        </w:rPr>
        <w:t xml:space="preserve">a, consider starting metformin once full feed is established if none of the above contraindications exist. </w:t>
      </w:r>
    </w:p>
    <w:p w14:paraId="7E8D82BF" w14:textId="1502C55A" w:rsidR="003E112D" w:rsidRPr="00964FB1" w:rsidRDefault="003E112D" w:rsidP="003E112D">
      <w:pPr>
        <w:jc w:val="both"/>
        <w:rPr>
          <w:b/>
        </w:rPr>
      </w:pPr>
    </w:p>
    <w:p w14:paraId="7E8D82C0" w14:textId="3CF4D1AD" w:rsidR="003E112D" w:rsidRDefault="008654C0">
      <w:pPr>
        <w:spacing w:after="200" w:line="276" w:lineRule="auto"/>
        <w:rPr>
          <w:rFonts w:ascii="Arial" w:hAnsi="Arial" w:cs="Arial"/>
          <w:sz w:val="22"/>
          <w:szCs w:val="22"/>
        </w:rPr>
      </w:pPr>
      <w:r>
        <w:rPr>
          <w:noProof/>
          <w:sz w:val="22"/>
          <w:szCs w:val="22"/>
        </w:rPr>
        <w:lastRenderedPageBreak/>
        <w:drawing>
          <wp:inline distT="0" distB="0" distL="0" distR="0" wp14:anchorId="5D151DFD" wp14:editId="31B6D21F">
            <wp:extent cx="6504841" cy="647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9230" cy="6481371"/>
                    </a:xfrm>
                    <a:prstGeom prst="rect">
                      <a:avLst/>
                    </a:prstGeom>
                    <a:noFill/>
                  </pic:spPr>
                </pic:pic>
              </a:graphicData>
            </a:graphic>
          </wp:inline>
        </w:drawing>
      </w:r>
      <w:bookmarkStart w:id="13" w:name="_GoBack"/>
      <w:bookmarkEnd w:id="13"/>
      <w:r w:rsidR="003E112D">
        <w:rPr>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3E112D" w14:paraId="7E8D82C3" w14:textId="77777777" w:rsidTr="003E112D">
        <w:tc>
          <w:tcPr>
            <w:tcW w:w="817" w:type="dxa"/>
            <w:shd w:val="clear" w:color="auto" w:fill="005EB8"/>
          </w:tcPr>
          <w:p w14:paraId="7E8D82C1" w14:textId="77777777" w:rsidR="003E112D" w:rsidRPr="005B57DF" w:rsidRDefault="003E112D" w:rsidP="003E112D">
            <w:pPr>
              <w:pStyle w:val="Policynormal"/>
              <w:jc w:val="left"/>
              <w:rPr>
                <w:b/>
                <w:color w:val="FFFFFF" w:themeColor="background1"/>
              </w:rPr>
            </w:pPr>
            <w:bookmarkStart w:id="14" w:name="Glucoselikepeptide" w:colFirst="1" w:colLast="1"/>
            <w:r>
              <w:rPr>
                <w:b/>
                <w:color w:val="FFFFFF" w:themeColor="background1"/>
              </w:rPr>
              <w:lastRenderedPageBreak/>
              <w:t>5.5</w:t>
            </w:r>
          </w:p>
        </w:tc>
        <w:tc>
          <w:tcPr>
            <w:tcW w:w="9639" w:type="dxa"/>
            <w:shd w:val="clear" w:color="auto" w:fill="005EB8"/>
          </w:tcPr>
          <w:p w14:paraId="7E8D82C2" w14:textId="77777777" w:rsidR="003E112D" w:rsidRPr="005B57DF" w:rsidRDefault="003E112D" w:rsidP="003E112D">
            <w:pPr>
              <w:pStyle w:val="Policynormal"/>
              <w:jc w:val="left"/>
              <w:rPr>
                <w:color w:val="FFFFFF" w:themeColor="background1"/>
              </w:rPr>
            </w:pPr>
            <w:r>
              <w:rPr>
                <w:b/>
                <w:color w:val="FFFFFF" w:themeColor="background1"/>
              </w:rPr>
              <w:t xml:space="preserve">Glucose like peptide (GLP) 1 </w:t>
            </w:r>
            <w:r w:rsidR="00E41152">
              <w:rPr>
                <w:b/>
                <w:color w:val="FFFFFF" w:themeColor="background1"/>
              </w:rPr>
              <w:t>Analogues</w:t>
            </w:r>
          </w:p>
        </w:tc>
      </w:tr>
      <w:bookmarkEnd w:id="14"/>
    </w:tbl>
    <w:p w14:paraId="7E8D82C4" w14:textId="77777777" w:rsidR="00E41152" w:rsidRPr="00517FF9" w:rsidRDefault="00E41152" w:rsidP="00E41152">
      <w:pPr>
        <w:spacing w:after="200" w:line="276" w:lineRule="auto"/>
        <w:jc w:val="both"/>
        <w:rPr>
          <w:rFonts w:ascii="Arial" w:eastAsiaTheme="minorHAnsi" w:hAnsi="Arial" w:cs="Arial"/>
          <w:b/>
          <w:i/>
          <w:sz w:val="22"/>
          <w:szCs w:val="22"/>
          <w:lang w:eastAsia="en-US"/>
        </w:rPr>
      </w:pPr>
    </w:p>
    <w:p w14:paraId="7E8D82C5" w14:textId="4EDE13AE" w:rsidR="00E41152" w:rsidRPr="00517FF9" w:rsidRDefault="00E41152" w:rsidP="00E41152">
      <w:pPr>
        <w:numPr>
          <w:ilvl w:val="0"/>
          <w:numId w:val="12"/>
        </w:numPr>
        <w:spacing w:after="200" w:line="276" w:lineRule="auto"/>
        <w:contextualSpacing/>
        <w:jc w:val="both"/>
        <w:rPr>
          <w:rFonts w:ascii="Arial" w:eastAsiaTheme="minorHAnsi" w:hAnsi="Arial" w:cs="Arial"/>
          <w:sz w:val="22"/>
          <w:szCs w:val="22"/>
          <w:lang w:eastAsia="en-US"/>
        </w:rPr>
      </w:pPr>
      <w:proofErr w:type="spellStart"/>
      <w:r w:rsidRPr="00517FF9">
        <w:rPr>
          <w:rFonts w:ascii="Arial" w:eastAsiaTheme="minorHAnsi" w:hAnsi="Arial" w:cs="Arial"/>
          <w:sz w:val="22"/>
          <w:szCs w:val="22"/>
          <w:lang w:eastAsia="en-US"/>
        </w:rPr>
        <w:t>Exenatide</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liraglutide</w:t>
      </w:r>
      <w:proofErr w:type="spellEnd"/>
      <w:r w:rsidRPr="00517FF9">
        <w:rPr>
          <w:rFonts w:ascii="Arial" w:eastAsiaTheme="minorHAnsi" w:hAnsi="Arial" w:cs="Arial"/>
          <w:sz w:val="22"/>
          <w:szCs w:val="22"/>
          <w:lang w:eastAsia="en-US"/>
        </w:rPr>
        <w:t xml:space="preserve"> are subcutaneously administered medications and absorption may be unpredictable in critically ill patients. They should be discontinued in patients admitted to critical care with evidence of shock requiri</w:t>
      </w:r>
      <w:r w:rsidR="00B37FD9">
        <w:rPr>
          <w:rFonts w:ascii="Arial" w:eastAsiaTheme="minorHAnsi" w:hAnsi="Arial" w:cs="Arial"/>
          <w:sz w:val="22"/>
          <w:szCs w:val="22"/>
          <w:lang w:eastAsia="en-US"/>
        </w:rPr>
        <w:t>ng vasopressors (greater than 10</w:t>
      </w:r>
      <w:r w:rsidRPr="00517FF9">
        <w:rPr>
          <w:rFonts w:ascii="Arial" w:eastAsiaTheme="minorHAnsi" w:hAnsi="Arial" w:cs="Arial"/>
          <w:sz w:val="22"/>
          <w:szCs w:val="22"/>
          <w:lang w:eastAsia="en-US"/>
        </w:rPr>
        <w:t>ml/</w:t>
      </w:r>
      <w:proofErr w:type="spellStart"/>
      <w:r w:rsidRPr="00517FF9">
        <w:rPr>
          <w:rFonts w:ascii="Arial" w:eastAsiaTheme="minorHAnsi" w:hAnsi="Arial" w:cs="Arial"/>
          <w:sz w:val="22"/>
          <w:szCs w:val="22"/>
          <w:lang w:eastAsia="en-US"/>
        </w:rPr>
        <w:t>hr</w:t>
      </w:r>
      <w:proofErr w:type="spellEnd"/>
      <w:r w:rsidRPr="00517FF9">
        <w:rPr>
          <w:rFonts w:ascii="Arial" w:eastAsiaTheme="minorHAnsi" w:hAnsi="Arial" w:cs="Arial"/>
          <w:sz w:val="22"/>
          <w:szCs w:val="22"/>
          <w:lang w:eastAsia="en-US"/>
        </w:rPr>
        <w:t xml:space="preserve"> 4</w:t>
      </w:r>
      <w:r w:rsidR="00B37FD9">
        <w:rPr>
          <w:rFonts w:ascii="Arial" w:eastAsiaTheme="minorHAnsi" w:hAnsi="Arial" w:cs="Arial"/>
          <w:sz w:val="22"/>
          <w:szCs w:val="22"/>
          <w:lang w:eastAsia="en-US"/>
        </w:rPr>
        <w:t>mg</w:t>
      </w:r>
      <w:r w:rsidRPr="00517FF9">
        <w:rPr>
          <w:rFonts w:ascii="Arial" w:eastAsiaTheme="minorHAnsi" w:hAnsi="Arial" w:cs="Arial"/>
          <w:sz w:val="22"/>
          <w:szCs w:val="22"/>
          <w:lang w:eastAsia="en-US"/>
        </w:rPr>
        <w:t>/50</w:t>
      </w:r>
      <w:r w:rsidR="00B37FD9">
        <w:rPr>
          <w:rFonts w:ascii="Arial" w:eastAsiaTheme="minorHAnsi" w:hAnsi="Arial" w:cs="Arial"/>
          <w:sz w:val="22"/>
          <w:szCs w:val="22"/>
          <w:lang w:eastAsia="en-US"/>
        </w:rPr>
        <w:t>ml noradrenaline)</w:t>
      </w:r>
      <w:r w:rsidRPr="00517FF9">
        <w:rPr>
          <w:rFonts w:ascii="Arial" w:eastAsiaTheme="minorHAnsi" w:hAnsi="Arial" w:cs="Arial"/>
          <w:sz w:val="22"/>
          <w:szCs w:val="22"/>
          <w:lang w:eastAsia="en-US"/>
        </w:rPr>
        <w:t xml:space="preserve"> </w:t>
      </w:r>
    </w:p>
    <w:p w14:paraId="7E8D82C6" w14:textId="77777777" w:rsidR="00E41152" w:rsidRPr="00517FF9" w:rsidRDefault="00E41152" w:rsidP="00E41152">
      <w:pPr>
        <w:spacing w:after="200" w:line="276" w:lineRule="auto"/>
        <w:ind w:left="720"/>
        <w:contextualSpacing/>
        <w:jc w:val="both"/>
        <w:rPr>
          <w:rFonts w:ascii="Arial" w:eastAsiaTheme="minorHAnsi" w:hAnsi="Arial" w:cs="Arial"/>
          <w:sz w:val="22"/>
          <w:szCs w:val="22"/>
          <w:lang w:eastAsia="en-US"/>
        </w:rPr>
      </w:pPr>
    </w:p>
    <w:p w14:paraId="7E8D82C7" w14:textId="77777777" w:rsidR="00E41152" w:rsidRPr="00517FF9" w:rsidRDefault="00E41152" w:rsidP="00E41152">
      <w:pPr>
        <w:numPr>
          <w:ilvl w:val="0"/>
          <w:numId w:val="12"/>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The GLP1 Analogues (</w:t>
      </w:r>
      <w:proofErr w:type="spellStart"/>
      <w:r w:rsidRPr="00517FF9">
        <w:rPr>
          <w:rFonts w:ascii="Arial" w:eastAsiaTheme="minorHAnsi" w:hAnsi="Arial" w:cs="Arial"/>
          <w:sz w:val="22"/>
          <w:szCs w:val="22"/>
          <w:lang w:eastAsia="en-US"/>
        </w:rPr>
        <w:t>exenatide</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liraglutide</w:t>
      </w:r>
      <w:proofErr w:type="spellEnd"/>
      <w:r w:rsidRPr="00517FF9">
        <w:rPr>
          <w:rFonts w:ascii="Arial" w:eastAsiaTheme="minorHAnsi" w:hAnsi="Arial" w:cs="Arial"/>
          <w:sz w:val="22"/>
          <w:szCs w:val="22"/>
          <w:lang w:eastAsia="en-US"/>
        </w:rPr>
        <w:t xml:space="preserve">) act by increasing </w:t>
      </w:r>
      <w:proofErr w:type="spellStart"/>
      <w:r w:rsidRPr="00517FF9">
        <w:rPr>
          <w:rFonts w:ascii="Arial" w:eastAsiaTheme="minorHAnsi" w:hAnsi="Arial" w:cs="Arial"/>
          <w:sz w:val="22"/>
          <w:szCs w:val="22"/>
          <w:lang w:eastAsia="en-US"/>
        </w:rPr>
        <w:t>incretin</w:t>
      </w:r>
      <w:proofErr w:type="spellEnd"/>
      <w:r w:rsidRPr="00517FF9">
        <w:rPr>
          <w:rFonts w:ascii="Arial" w:eastAsiaTheme="minorHAnsi" w:hAnsi="Arial" w:cs="Arial"/>
          <w:sz w:val="22"/>
          <w:szCs w:val="22"/>
          <w:lang w:eastAsia="en-US"/>
        </w:rPr>
        <w:t xml:space="preserve"> levels which reduce gastric emptying. A common side effect is nausea and vomiting. If there are concerns regarding high gastric aspirates, paralytic ileus or vomiting then these agents should be suspended.</w:t>
      </w:r>
    </w:p>
    <w:p w14:paraId="7E8D82C8" w14:textId="77777777" w:rsidR="00E41152" w:rsidRPr="00517FF9" w:rsidRDefault="00E41152" w:rsidP="00E41152">
      <w:pPr>
        <w:spacing w:after="200" w:line="276" w:lineRule="auto"/>
        <w:contextualSpacing/>
        <w:jc w:val="both"/>
        <w:rPr>
          <w:rFonts w:ascii="Arial" w:eastAsiaTheme="minorHAnsi" w:hAnsi="Arial" w:cs="Arial"/>
          <w:sz w:val="22"/>
          <w:szCs w:val="22"/>
          <w:lang w:eastAsia="en-US"/>
        </w:rPr>
      </w:pPr>
    </w:p>
    <w:p w14:paraId="7E8D82C9" w14:textId="77777777" w:rsidR="00E41152" w:rsidRPr="00517FF9" w:rsidRDefault="00E41152" w:rsidP="00E41152">
      <w:pPr>
        <w:widowControl w:val="0"/>
        <w:numPr>
          <w:ilvl w:val="0"/>
          <w:numId w:val="12"/>
        </w:numPr>
        <w:spacing w:after="200" w:line="276" w:lineRule="auto"/>
        <w:contextualSpacing/>
        <w:jc w:val="both"/>
        <w:rPr>
          <w:rFonts w:ascii="Arial" w:eastAsiaTheme="minorHAnsi" w:hAnsi="Arial" w:cs="Arial"/>
          <w:sz w:val="22"/>
          <w:szCs w:val="22"/>
          <w:lang w:eastAsia="en-US"/>
        </w:rPr>
      </w:pPr>
      <w:proofErr w:type="spellStart"/>
      <w:r w:rsidRPr="00517FF9">
        <w:rPr>
          <w:rFonts w:ascii="Arial" w:eastAsiaTheme="minorHAnsi" w:hAnsi="Arial" w:cs="Arial"/>
          <w:sz w:val="22"/>
          <w:szCs w:val="22"/>
          <w:lang w:eastAsia="en-US"/>
        </w:rPr>
        <w:t>Exenatide</w:t>
      </w:r>
      <w:proofErr w:type="spellEnd"/>
      <w:r w:rsidRPr="00517FF9">
        <w:rPr>
          <w:rFonts w:ascii="Arial" w:eastAsiaTheme="minorHAnsi" w:hAnsi="Arial" w:cs="Arial"/>
          <w:sz w:val="22"/>
          <w:szCs w:val="22"/>
          <w:lang w:eastAsia="en-US"/>
        </w:rPr>
        <w:t xml:space="preserve"> has been demonstrated to be an effective agent in controlling blood glucose in critically ill patients but </w:t>
      </w:r>
      <w:proofErr w:type="gramStart"/>
      <w:r w:rsidRPr="00517FF9">
        <w:rPr>
          <w:rFonts w:ascii="Arial" w:eastAsiaTheme="minorHAnsi" w:hAnsi="Arial" w:cs="Arial"/>
          <w:sz w:val="22"/>
          <w:szCs w:val="22"/>
          <w:lang w:eastAsia="en-US"/>
        </w:rPr>
        <w:t>it’s</w:t>
      </w:r>
      <w:proofErr w:type="gramEnd"/>
      <w:r w:rsidRPr="00517FF9">
        <w:rPr>
          <w:rFonts w:ascii="Arial" w:eastAsiaTheme="minorHAnsi" w:hAnsi="Arial" w:cs="Arial"/>
          <w:sz w:val="22"/>
          <w:szCs w:val="22"/>
          <w:lang w:eastAsia="en-US"/>
        </w:rPr>
        <w:t xml:space="preserve"> use at high doses was limited by gastrointestinal side effects. In the absence of high gastric aspirates or nausea these agents can be safely continued in patients who are already using them. </w:t>
      </w:r>
    </w:p>
    <w:p w14:paraId="7E8D82CA" w14:textId="77777777" w:rsidR="00E41152" w:rsidRDefault="00E41152" w:rsidP="00E41152">
      <w:pPr>
        <w:pStyle w:val="ListParagraph"/>
        <w:rPr>
          <w:rFonts w:asciiTheme="minorHAnsi" w:eastAsiaTheme="minorHAnsi" w:hAnsiTheme="minorHAnsi" w:cstheme="minorBidi"/>
          <w:lang w:eastAsia="en-US"/>
        </w:rPr>
      </w:pPr>
    </w:p>
    <w:p w14:paraId="7E8D82CB" w14:textId="77777777" w:rsidR="00E41152" w:rsidRPr="00E41152" w:rsidRDefault="00E41152" w:rsidP="00E41152">
      <w:pPr>
        <w:widowControl w:val="0"/>
        <w:spacing w:after="200" w:line="276" w:lineRule="auto"/>
        <w:ind w:left="720"/>
        <w:contextualSpacing/>
        <w:jc w:val="both"/>
        <w:rPr>
          <w:rFonts w:asciiTheme="minorHAnsi" w:eastAsiaTheme="minorHAnsi" w:hAnsiTheme="minorHAnsi" w:cstheme="minorBidi"/>
          <w:sz w:val="22"/>
          <w:szCs w:val="22"/>
          <w:lang w:eastAsia="en-US"/>
        </w:rPr>
      </w:pPr>
    </w:p>
    <w:p w14:paraId="7E8D82CC" w14:textId="77777777" w:rsidR="00E41152" w:rsidRPr="00E41152" w:rsidRDefault="00E41152" w:rsidP="00E41152">
      <w:pPr>
        <w:widowControl w:val="0"/>
        <w:spacing w:after="200" w:line="276" w:lineRule="auto"/>
        <w:jc w:val="both"/>
        <w:rPr>
          <w:rFonts w:asciiTheme="minorHAnsi" w:eastAsiaTheme="minorHAnsi" w:hAnsiTheme="minorHAnsi" w:cstheme="minorBidi"/>
          <w:sz w:val="22"/>
          <w:szCs w:val="22"/>
          <w:lang w:eastAsia="en-US"/>
        </w:rPr>
      </w:pPr>
      <w:r w:rsidRPr="00E41152">
        <w:rPr>
          <w:rFonts w:asciiTheme="minorHAnsi" w:eastAsiaTheme="minorHAnsi" w:hAnsiTheme="minorHAnsi" w:cstheme="minorBidi"/>
          <w:noProof/>
          <w:sz w:val="22"/>
          <w:szCs w:val="22"/>
        </w:rPr>
        <w:drawing>
          <wp:inline distT="0" distB="0" distL="0" distR="0" wp14:anchorId="7E8D84B5" wp14:editId="7E8D84B6">
            <wp:extent cx="5011970" cy="3474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462" cy="3514579"/>
                    </a:xfrm>
                    <a:prstGeom prst="rect">
                      <a:avLst/>
                    </a:prstGeom>
                    <a:noFill/>
                  </pic:spPr>
                </pic:pic>
              </a:graphicData>
            </a:graphic>
          </wp:inline>
        </w:drawing>
      </w:r>
    </w:p>
    <w:p w14:paraId="7E8D82CD"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CE"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CF"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D0"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D1"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D2"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p w14:paraId="7E8D82D3" w14:textId="77777777" w:rsidR="00E41152" w:rsidRDefault="00E41152" w:rsidP="00E41152">
      <w:pPr>
        <w:spacing w:after="200" w:line="276" w:lineRule="auto"/>
        <w:rPr>
          <w:rFonts w:asciiTheme="minorHAnsi" w:eastAsiaTheme="minorHAnsi" w:hAnsiTheme="minorHAnsi" w:cstheme="minorBidi"/>
          <w:b/>
          <w:i/>
          <w:sz w:val="22"/>
          <w:szCs w:val="22"/>
          <w:lang w:eastAsia="en-US"/>
        </w:rPr>
      </w:pP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E41152" w14:paraId="7E8D82D6" w14:textId="77777777" w:rsidTr="00E07E66">
        <w:tc>
          <w:tcPr>
            <w:tcW w:w="817" w:type="dxa"/>
            <w:shd w:val="clear" w:color="auto" w:fill="005EB8"/>
          </w:tcPr>
          <w:p w14:paraId="7E8D82D4" w14:textId="77777777" w:rsidR="00E41152" w:rsidRPr="005B57DF" w:rsidRDefault="00E41152" w:rsidP="00E07E66">
            <w:pPr>
              <w:pStyle w:val="Policynormal"/>
              <w:jc w:val="left"/>
              <w:rPr>
                <w:b/>
                <w:color w:val="FFFFFF" w:themeColor="background1"/>
              </w:rPr>
            </w:pPr>
            <w:bookmarkStart w:id="15" w:name="_Hlk532107843"/>
            <w:r>
              <w:rPr>
                <w:b/>
                <w:color w:val="FFFFFF" w:themeColor="background1"/>
              </w:rPr>
              <w:t>5.</w:t>
            </w:r>
            <w:r w:rsidR="006B046E">
              <w:rPr>
                <w:b/>
                <w:color w:val="FFFFFF" w:themeColor="background1"/>
              </w:rPr>
              <w:t>6</w:t>
            </w:r>
          </w:p>
        </w:tc>
        <w:tc>
          <w:tcPr>
            <w:tcW w:w="9639" w:type="dxa"/>
            <w:shd w:val="clear" w:color="auto" w:fill="005EB8"/>
          </w:tcPr>
          <w:p w14:paraId="7E8D82D5" w14:textId="77777777" w:rsidR="00E41152" w:rsidRPr="005B57DF" w:rsidRDefault="00E41152" w:rsidP="00E07E66">
            <w:pPr>
              <w:pStyle w:val="Policynormal"/>
              <w:jc w:val="left"/>
              <w:rPr>
                <w:color w:val="FFFFFF" w:themeColor="background1"/>
              </w:rPr>
            </w:pPr>
            <w:bookmarkStart w:id="16" w:name="Dipeptidylpeptidase"/>
            <w:proofErr w:type="spellStart"/>
            <w:r w:rsidRPr="00E41152">
              <w:rPr>
                <w:color w:val="FFFFFF" w:themeColor="background1"/>
              </w:rPr>
              <w:t>Dipeptidyl</w:t>
            </w:r>
            <w:proofErr w:type="spellEnd"/>
            <w:r w:rsidRPr="00E41152">
              <w:rPr>
                <w:color w:val="FFFFFF" w:themeColor="background1"/>
              </w:rPr>
              <w:t xml:space="preserve"> peptidase</w:t>
            </w:r>
            <w:bookmarkEnd w:id="16"/>
            <w:r w:rsidRPr="00E41152">
              <w:rPr>
                <w:color w:val="FFFFFF" w:themeColor="background1"/>
              </w:rPr>
              <w:t>-4 (DPP-4) inhibitors</w:t>
            </w:r>
          </w:p>
        </w:tc>
      </w:tr>
      <w:bookmarkEnd w:id="15"/>
    </w:tbl>
    <w:p w14:paraId="7E8D82D7" w14:textId="77777777" w:rsidR="00E41152" w:rsidRPr="00517FF9" w:rsidRDefault="00E41152" w:rsidP="00E41152">
      <w:pPr>
        <w:spacing w:after="200" w:line="276" w:lineRule="auto"/>
        <w:rPr>
          <w:rFonts w:ascii="Arial" w:eastAsiaTheme="minorHAnsi" w:hAnsi="Arial" w:cs="Arial"/>
          <w:b/>
          <w:i/>
          <w:sz w:val="22"/>
          <w:szCs w:val="22"/>
          <w:lang w:eastAsia="en-US"/>
        </w:rPr>
      </w:pPr>
    </w:p>
    <w:p w14:paraId="7E8D82D8" w14:textId="77777777" w:rsidR="006B046E" w:rsidRPr="00517FF9" w:rsidRDefault="006B046E" w:rsidP="006B046E">
      <w:pPr>
        <w:pStyle w:val="ListParagraph"/>
        <w:widowControl w:val="0"/>
        <w:numPr>
          <w:ilvl w:val="0"/>
          <w:numId w:val="13"/>
        </w:numPr>
        <w:contextualSpacing/>
        <w:rPr>
          <w:rFonts w:ascii="Arial" w:hAnsi="Arial" w:cs="Arial"/>
        </w:rPr>
      </w:pPr>
      <w:proofErr w:type="spellStart"/>
      <w:r w:rsidRPr="00517FF9">
        <w:rPr>
          <w:rFonts w:ascii="Arial" w:hAnsi="Arial" w:cs="Arial"/>
        </w:rPr>
        <w:t>Sitagliptin</w:t>
      </w:r>
      <w:proofErr w:type="spellEnd"/>
      <w:r w:rsidRPr="00517FF9">
        <w:rPr>
          <w:rFonts w:ascii="Arial" w:hAnsi="Arial" w:cs="Arial"/>
        </w:rPr>
        <w:t xml:space="preserve"> and </w:t>
      </w:r>
      <w:proofErr w:type="spellStart"/>
      <w:r w:rsidRPr="00517FF9">
        <w:rPr>
          <w:rFonts w:ascii="Arial" w:hAnsi="Arial" w:cs="Arial"/>
        </w:rPr>
        <w:t>Linagliptin</w:t>
      </w:r>
      <w:proofErr w:type="spellEnd"/>
      <w:r w:rsidRPr="00517FF9">
        <w:rPr>
          <w:rFonts w:ascii="Arial" w:hAnsi="Arial" w:cs="Arial"/>
        </w:rPr>
        <w:t xml:space="preserve"> are oral agents that stimulate </w:t>
      </w:r>
      <w:proofErr w:type="spellStart"/>
      <w:r w:rsidRPr="00517FF9">
        <w:rPr>
          <w:rFonts w:ascii="Arial" w:hAnsi="Arial" w:cs="Arial"/>
        </w:rPr>
        <w:t>incretin</w:t>
      </w:r>
      <w:proofErr w:type="spellEnd"/>
      <w:r w:rsidRPr="00517FF9">
        <w:rPr>
          <w:rFonts w:ascii="Arial" w:hAnsi="Arial" w:cs="Arial"/>
        </w:rPr>
        <w:t xml:space="preserve"> release and supress glucagon. They have a similar mechanism of action to the GLP-1 analogues and could therefore be reintroduced to patients who already prescribed these medications once the enteral route has been established. They should be discontinued in high gastric aspirates, nausea or vomiting. </w:t>
      </w:r>
    </w:p>
    <w:p w14:paraId="7E8D82D9" w14:textId="77777777" w:rsidR="006B046E" w:rsidRPr="00D37C01" w:rsidRDefault="006B046E" w:rsidP="006B046E">
      <w:pPr>
        <w:widowControl w:val="0"/>
      </w:pPr>
      <w:r>
        <w:rPr>
          <w:noProof/>
        </w:rPr>
        <w:drawing>
          <wp:inline distT="0" distB="0" distL="0" distR="0" wp14:anchorId="7E8D84B7" wp14:editId="7E8D84B8">
            <wp:extent cx="5475413" cy="34316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971" cy="3462749"/>
                    </a:xfrm>
                    <a:prstGeom prst="rect">
                      <a:avLst/>
                    </a:prstGeom>
                    <a:noFill/>
                  </pic:spPr>
                </pic:pic>
              </a:graphicData>
            </a:graphic>
          </wp:inline>
        </w:drawing>
      </w:r>
    </w:p>
    <w:p w14:paraId="7E8D82DA" w14:textId="77777777" w:rsidR="006B046E" w:rsidRDefault="006B046E">
      <w:pPr>
        <w:spacing w:after="200" w:line="276" w:lineRule="auto"/>
        <w:rPr>
          <w:sz w:val="22"/>
          <w:szCs w:val="22"/>
        </w:rPr>
      </w:pPr>
      <w:r>
        <w:rPr>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6B046E" w14:paraId="7E8D82DD" w14:textId="77777777" w:rsidTr="00E07E66">
        <w:tc>
          <w:tcPr>
            <w:tcW w:w="817" w:type="dxa"/>
            <w:shd w:val="clear" w:color="auto" w:fill="005EB8"/>
          </w:tcPr>
          <w:p w14:paraId="7E8D82DB" w14:textId="77777777" w:rsidR="006B046E" w:rsidRPr="005B57DF" w:rsidRDefault="00E07E66" w:rsidP="00E07E66">
            <w:pPr>
              <w:pStyle w:val="Policynormal"/>
              <w:jc w:val="left"/>
              <w:rPr>
                <w:b/>
                <w:color w:val="FFFFFF" w:themeColor="background1"/>
              </w:rPr>
            </w:pPr>
            <w:bookmarkStart w:id="17" w:name="_Hlk532108142"/>
            <w:bookmarkStart w:id="18" w:name="EqualityImpactAssessmentTool" w:colFirst="0" w:colLast="1"/>
            <w:r>
              <w:rPr>
                <w:b/>
                <w:color w:val="FFFFFF" w:themeColor="background1"/>
              </w:rPr>
              <w:lastRenderedPageBreak/>
              <w:t>5.7</w:t>
            </w:r>
          </w:p>
        </w:tc>
        <w:tc>
          <w:tcPr>
            <w:tcW w:w="9639" w:type="dxa"/>
            <w:shd w:val="clear" w:color="auto" w:fill="005EB8"/>
          </w:tcPr>
          <w:p w14:paraId="7E8D82DC" w14:textId="77777777" w:rsidR="006B046E" w:rsidRPr="005B57DF" w:rsidRDefault="006B046E" w:rsidP="00E07E66">
            <w:pPr>
              <w:pStyle w:val="Policynormal"/>
              <w:jc w:val="left"/>
              <w:rPr>
                <w:color w:val="FFFFFF" w:themeColor="background1"/>
              </w:rPr>
            </w:pPr>
            <w:bookmarkStart w:id="19" w:name="Sodiumglucosecotransporter2"/>
            <w:r w:rsidRPr="006B046E">
              <w:rPr>
                <w:color w:val="FFFFFF" w:themeColor="background1"/>
              </w:rPr>
              <w:t xml:space="preserve">Sodium-glucose co-transporter 2 </w:t>
            </w:r>
            <w:bookmarkEnd w:id="19"/>
            <w:r w:rsidRPr="006B046E">
              <w:rPr>
                <w:color w:val="FFFFFF" w:themeColor="background1"/>
              </w:rPr>
              <w:t>(SGLT2) inhibitors</w:t>
            </w:r>
          </w:p>
        </w:tc>
      </w:tr>
      <w:bookmarkEnd w:id="17"/>
      <w:bookmarkEnd w:id="18"/>
    </w:tbl>
    <w:p w14:paraId="7E8D82DE" w14:textId="77777777" w:rsidR="006B046E" w:rsidRDefault="006B046E">
      <w:pPr>
        <w:spacing w:after="200" w:line="276" w:lineRule="auto"/>
        <w:rPr>
          <w:sz w:val="22"/>
          <w:szCs w:val="22"/>
        </w:rPr>
      </w:pPr>
    </w:p>
    <w:p w14:paraId="7E8D82DF" w14:textId="77777777" w:rsidR="006B046E" w:rsidRPr="00517FF9" w:rsidRDefault="006B046E" w:rsidP="006B046E">
      <w:pPr>
        <w:pStyle w:val="ListParagraph"/>
        <w:numPr>
          <w:ilvl w:val="0"/>
          <w:numId w:val="13"/>
        </w:numPr>
        <w:contextualSpacing/>
        <w:jc w:val="both"/>
        <w:rPr>
          <w:rFonts w:ascii="Arial" w:hAnsi="Arial" w:cs="Arial"/>
        </w:rPr>
      </w:pPr>
      <w:r w:rsidRPr="00517FF9">
        <w:rPr>
          <w:rFonts w:ascii="Arial" w:hAnsi="Arial" w:cs="Arial"/>
        </w:rPr>
        <w:t xml:space="preserve">SGLT-2 inhibitors reduce the renal reabsorption of glucose and are associated with an osmotic diuresis which may cause profound </w:t>
      </w:r>
      <w:proofErr w:type="spellStart"/>
      <w:r w:rsidRPr="00517FF9">
        <w:rPr>
          <w:rFonts w:ascii="Arial" w:hAnsi="Arial" w:cs="Arial"/>
        </w:rPr>
        <w:t>hypovolaemia</w:t>
      </w:r>
      <w:proofErr w:type="spellEnd"/>
      <w:r w:rsidRPr="00517FF9">
        <w:rPr>
          <w:rFonts w:ascii="Arial" w:hAnsi="Arial" w:cs="Arial"/>
        </w:rPr>
        <w:t xml:space="preserve">.  </w:t>
      </w:r>
    </w:p>
    <w:p w14:paraId="7E8D82E0" w14:textId="77777777" w:rsidR="006B046E" w:rsidRPr="00517FF9" w:rsidRDefault="006B046E" w:rsidP="006B046E">
      <w:pPr>
        <w:pStyle w:val="ListParagraph"/>
        <w:contextualSpacing/>
        <w:jc w:val="both"/>
        <w:rPr>
          <w:rFonts w:ascii="Arial" w:hAnsi="Arial" w:cs="Arial"/>
        </w:rPr>
      </w:pPr>
    </w:p>
    <w:p w14:paraId="7E8D82E1" w14:textId="77777777" w:rsidR="006B046E" w:rsidRPr="00517FF9" w:rsidRDefault="006B046E" w:rsidP="006B046E">
      <w:pPr>
        <w:pStyle w:val="ListParagraph"/>
        <w:numPr>
          <w:ilvl w:val="0"/>
          <w:numId w:val="14"/>
        </w:numPr>
        <w:contextualSpacing/>
        <w:jc w:val="both"/>
        <w:rPr>
          <w:rFonts w:ascii="Arial" w:hAnsi="Arial" w:cs="Arial"/>
        </w:rPr>
      </w:pPr>
      <w:r w:rsidRPr="00517FF9">
        <w:rPr>
          <w:rFonts w:ascii="Arial" w:hAnsi="Arial" w:cs="Arial"/>
        </w:rPr>
        <w:t xml:space="preserve">They are associated with a </w:t>
      </w:r>
      <w:proofErr w:type="spellStart"/>
      <w:r w:rsidRPr="00517FF9">
        <w:rPr>
          <w:rFonts w:ascii="Arial" w:hAnsi="Arial" w:cs="Arial"/>
        </w:rPr>
        <w:t>euglycaemic</w:t>
      </w:r>
      <w:proofErr w:type="spellEnd"/>
      <w:r w:rsidRPr="00517FF9">
        <w:rPr>
          <w:rFonts w:ascii="Arial" w:hAnsi="Arial" w:cs="Arial"/>
        </w:rPr>
        <w:t xml:space="preserve"> ketoacidosis that may exist for several days after discontinuation of treatment. This a particular risk to critically ill patients. Unexplained acidosis in a patient admitted who has been taking a SGLT-2 inhibitor should prompt investigation for ketoacidosis even in the context of normal glucose levels. Treatment of this condition is supportive with fluid resuscitation and continuation of an insulin and glucose infusion, ketones should be monitored for 48-72 hours after treatment has been suspended. </w:t>
      </w:r>
    </w:p>
    <w:p w14:paraId="7E8D82E2" w14:textId="77777777" w:rsidR="006B046E" w:rsidRPr="00517FF9" w:rsidRDefault="006B046E" w:rsidP="006B046E">
      <w:pPr>
        <w:pStyle w:val="ListParagraph"/>
        <w:contextualSpacing/>
        <w:jc w:val="both"/>
        <w:rPr>
          <w:rFonts w:ascii="Arial" w:hAnsi="Arial" w:cs="Arial"/>
        </w:rPr>
      </w:pPr>
    </w:p>
    <w:p w14:paraId="7E8D82E3" w14:textId="77777777" w:rsidR="006B046E" w:rsidRPr="00B37FD9" w:rsidRDefault="006B046E" w:rsidP="006B046E">
      <w:pPr>
        <w:pStyle w:val="ListParagraph"/>
        <w:numPr>
          <w:ilvl w:val="0"/>
          <w:numId w:val="14"/>
        </w:numPr>
        <w:contextualSpacing/>
        <w:jc w:val="both"/>
        <w:rPr>
          <w:rFonts w:ascii="Arial" w:hAnsi="Arial" w:cs="Arial"/>
          <w:b/>
        </w:rPr>
      </w:pPr>
      <w:proofErr w:type="spellStart"/>
      <w:r w:rsidRPr="00B37FD9">
        <w:rPr>
          <w:rFonts w:ascii="Arial" w:hAnsi="Arial" w:cs="Arial"/>
          <w:b/>
        </w:rPr>
        <w:t>Canagliflozin</w:t>
      </w:r>
      <w:proofErr w:type="spellEnd"/>
      <w:r w:rsidRPr="00B37FD9">
        <w:rPr>
          <w:rFonts w:ascii="Arial" w:hAnsi="Arial" w:cs="Arial"/>
          <w:b/>
        </w:rPr>
        <w:t xml:space="preserve">, </w:t>
      </w:r>
      <w:proofErr w:type="spellStart"/>
      <w:r w:rsidRPr="00B37FD9">
        <w:rPr>
          <w:rFonts w:ascii="Arial" w:hAnsi="Arial" w:cs="Arial"/>
          <w:b/>
        </w:rPr>
        <w:t>Dapagliflozin</w:t>
      </w:r>
      <w:proofErr w:type="spellEnd"/>
      <w:r w:rsidRPr="00B37FD9">
        <w:rPr>
          <w:rFonts w:ascii="Arial" w:hAnsi="Arial" w:cs="Arial"/>
          <w:b/>
        </w:rPr>
        <w:t xml:space="preserve"> or </w:t>
      </w:r>
      <w:proofErr w:type="spellStart"/>
      <w:r w:rsidRPr="00B37FD9">
        <w:rPr>
          <w:rFonts w:ascii="Arial" w:hAnsi="Arial" w:cs="Arial"/>
          <w:b/>
        </w:rPr>
        <w:t>Empagliflozin</w:t>
      </w:r>
      <w:proofErr w:type="spellEnd"/>
      <w:r w:rsidRPr="00B37FD9">
        <w:rPr>
          <w:rFonts w:ascii="Arial" w:hAnsi="Arial" w:cs="Arial"/>
          <w:b/>
        </w:rPr>
        <w:t xml:space="preserve"> should be held on admission to and not restarted until discharge from critical care. They should be omitted for 72 hours in patients undergoing elective surgery.</w:t>
      </w:r>
    </w:p>
    <w:p w14:paraId="7E8D82E4" w14:textId="77777777" w:rsidR="006B046E" w:rsidRDefault="006B046E">
      <w:pPr>
        <w:spacing w:after="200" w:line="276" w:lineRule="auto"/>
        <w:rPr>
          <w:sz w:val="22"/>
          <w:szCs w:val="22"/>
        </w:rPr>
      </w:pPr>
    </w:p>
    <w:p w14:paraId="7E8D82E5" w14:textId="77777777" w:rsidR="006B046E" w:rsidRDefault="006B046E">
      <w:pPr>
        <w:spacing w:after="200" w:line="276" w:lineRule="auto"/>
        <w:rPr>
          <w:sz w:val="22"/>
          <w:szCs w:val="22"/>
        </w:rPr>
      </w:pPr>
      <w:ins w:id="20" w:author="Rhodri Harris" w:date="2018-11-13T12:48:00Z">
        <w:r>
          <w:rPr>
            <w:noProof/>
          </w:rPr>
          <w:drawing>
            <wp:inline distT="0" distB="0" distL="0" distR="0" wp14:anchorId="7E8D84B9" wp14:editId="7E8D84BA">
              <wp:extent cx="5207015" cy="48624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718" cy="4892995"/>
                      </a:xfrm>
                      <a:prstGeom prst="rect">
                        <a:avLst/>
                      </a:prstGeom>
                      <a:noFill/>
                    </pic:spPr>
                  </pic:pic>
                </a:graphicData>
              </a:graphic>
            </wp:inline>
          </w:drawing>
        </w:r>
      </w:ins>
      <w:r>
        <w:rPr>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6B046E" w14:paraId="7E8D82E8" w14:textId="77777777" w:rsidTr="00E07E66">
        <w:tc>
          <w:tcPr>
            <w:tcW w:w="817" w:type="dxa"/>
            <w:shd w:val="clear" w:color="auto" w:fill="005EB8"/>
          </w:tcPr>
          <w:p w14:paraId="7E8D82E6" w14:textId="77777777" w:rsidR="006B046E" w:rsidRPr="005B57DF" w:rsidRDefault="00E07E66" w:rsidP="00E07E66">
            <w:pPr>
              <w:pStyle w:val="Policynormal"/>
              <w:jc w:val="left"/>
              <w:rPr>
                <w:b/>
                <w:color w:val="FFFFFF" w:themeColor="background1"/>
              </w:rPr>
            </w:pPr>
            <w:r>
              <w:rPr>
                <w:b/>
                <w:color w:val="FFFFFF" w:themeColor="background1"/>
              </w:rPr>
              <w:lastRenderedPageBreak/>
              <w:t>5.8</w:t>
            </w:r>
          </w:p>
        </w:tc>
        <w:tc>
          <w:tcPr>
            <w:tcW w:w="9639" w:type="dxa"/>
            <w:shd w:val="clear" w:color="auto" w:fill="005EB8"/>
          </w:tcPr>
          <w:p w14:paraId="7E8D82E7" w14:textId="77777777" w:rsidR="006B046E" w:rsidRPr="005B57DF" w:rsidRDefault="006B046E" w:rsidP="00E07E66">
            <w:pPr>
              <w:pStyle w:val="Policynormal"/>
              <w:jc w:val="left"/>
              <w:rPr>
                <w:color w:val="FFFFFF" w:themeColor="background1"/>
              </w:rPr>
            </w:pPr>
            <w:bookmarkStart w:id="21" w:name="Sulphonylureas"/>
            <w:proofErr w:type="spellStart"/>
            <w:r w:rsidRPr="006B046E">
              <w:rPr>
                <w:color w:val="FFFFFF" w:themeColor="background1"/>
              </w:rPr>
              <w:t>Sulphonylureas</w:t>
            </w:r>
            <w:bookmarkEnd w:id="21"/>
            <w:proofErr w:type="spellEnd"/>
          </w:p>
        </w:tc>
      </w:tr>
    </w:tbl>
    <w:p w14:paraId="7E8D82E9" w14:textId="77777777" w:rsidR="006B046E" w:rsidRDefault="006B046E">
      <w:pPr>
        <w:spacing w:after="200" w:line="276" w:lineRule="auto"/>
        <w:rPr>
          <w:sz w:val="22"/>
          <w:szCs w:val="22"/>
        </w:rPr>
      </w:pPr>
    </w:p>
    <w:p w14:paraId="7E8D82EA" w14:textId="77777777" w:rsidR="006B046E" w:rsidRPr="00517FF9" w:rsidRDefault="006B046E" w:rsidP="006B046E">
      <w:pPr>
        <w:pStyle w:val="ListParagraph"/>
        <w:numPr>
          <w:ilvl w:val="0"/>
          <w:numId w:val="15"/>
        </w:numPr>
        <w:contextualSpacing/>
        <w:jc w:val="both"/>
        <w:rPr>
          <w:rFonts w:ascii="Arial" w:hAnsi="Arial" w:cs="Arial"/>
        </w:rPr>
      </w:pPr>
      <w:r w:rsidRPr="00517FF9">
        <w:rPr>
          <w:rFonts w:ascii="Arial" w:hAnsi="Arial" w:cs="Arial"/>
        </w:rPr>
        <w:t xml:space="preserve">The </w:t>
      </w:r>
      <w:proofErr w:type="spellStart"/>
      <w:r w:rsidRPr="00517FF9">
        <w:rPr>
          <w:rFonts w:ascii="Arial" w:hAnsi="Arial" w:cs="Arial"/>
        </w:rPr>
        <w:t>sulphonylureas</w:t>
      </w:r>
      <w:proofErr w:type="spellEnd"/>
      <w:r w:rsidRPr="00517FF9">
        <w:rPr>
          <w:rFonts w:ascii="Arial" w:hAnsi="Arial" w:cs="Arial"/>
        </w:rPr>
        <w:t xml:space="preserve"> (</w:t>
      </w:r>
      <w:proofErr w:type="spellStart"/>
      <w:r w:rsidRPr="00517FF9">
        <w:rPr>
          <w:rFonts w:ascii="Arial" w:hAnsi="Arial" w:cs="Arial"/>
        </w:rPr>
        <w:t>gliclazide</w:t>
      </w:r>
      <w:proofErr w:type="spellEnd"/>
      <w:r w:rsidRPr="00517FF9">
        <w:rPr>
          <w:rFonts w:ascii="Arial" w:hAnsi="Arial" w:cs="Arial"/>
        </w:rPr>
        <w:t xml:space="preserve"> and glimepiride) cause insulin release by direct binding to receptors on beta cells. They are associated with hypoglycaemia. Critically ill patients with unpredictable absorption and renal clearance may be at higher risk.</w:t>
      </w:r>
    </w:p>
    <w:p w14:paraId="7E8D82EB" w14:textId="77777777" w:rsidR="006B046E" w:rsidRPr="00517FF9" w:rsidRDefault="006B046E" w:rsidP="006B046E">
      <w:pPr>
        <w:pStyle w:val="ListParagraph"/>
        <w:contextualSpacing/>
        <w:jc w:val="both"/>
        <w:rPr>
          <w:rFonts w:ascii="Arial" w:hAnsi="Arial" w:cs="Arial"/>
        </w:rPr>
      </w:pPr>
    </w:p>
    <w:p w14:paraId="7E8D82EC" w14:textId="4EA7B2AB" w:rsidR="006B046E" w:rsidRPr="00517FF9" w:rsidRDefault="006B046E" w:rsidP="006B046E">
      <w:pPr>
        <w:pStyle w:val="ListParagraph"/>
        <w:numPr>
          <w:ilvl w:val="0"/>
          <w:numId w:val="15"/>
        </w:numPr>
        <w:contextualSpacing/>
        <w:jc w:val="both"/>
        <w:rPr>
          <w:rFonts w:ascii="Arial" w:hAnsi="Arial" w:cs="Arial"/>
        </w:rPr>
      </w:pPr>
      <w:proofErr w:type="spellStart"/>
      <w:r w:rsidRPr="00B37FD9">
        <w:rPr>
          <w:rFonts w:ascii="Arial" w:hAnsi="Arial" w:cs="Arial"/>
          <w:b/>
        </w:rPr>
        <w:t>Gliclazide</w:t>
      </w:r>
      <w:proofErr w:type="spellEnd"/>
      <w:r w:rsidRPr="00B37FD9">
        <w:rPr>
          <w:rFonts w:ascii="Arial" w:hAnsi="Arial" w:cs="Arial"/>
          <w:b/>
        </w:rPr>
        <w:t xml:space="preserve"> and glimepiride should be suspended on admission to critical care and blood glucose should be monitored closely (every 4-6 hours) for up to 48 hours if the patient has any evidence of renal impairment</w:t>
      </w:r>
      <w:r w:rsidRPr="00517FF9">
        <w:rPr>
          <w:rFonts w:ascii="Arial" w:hAnsi="Arial" w:cs="Arial"/>
        </w:rPr>
        <w:t xml:space="preserve">.  </w:t>
      </w:r>
    </w:p>
    <w:p w14:paraId="7E8D82ED" w14:textId="77777777" w:rsidR="006B046E" w:rsidRPr="00517FF9" w:rsidRDefault="006B046E" w:rsidP="006B046E">
      <w:pPr>
        <w:contextualSpacing/>
        <w:jc w:val="both"/>
        <w:rPr>
          <w:rFonts w:ascii="Arial" w:hAnsi="Arial" w:cs="Arial"/>
        </w:rPr>
      </w:pPr>
    </w:p>
    <w:p w14:paraId="7E8D82EE" w14:textId="77777777" w:rsidR="006B046E" w:rsidRPr="00517FF9" w:rsidRDefault="006B046E" w:rsidP="006B046E">
      <w:pPr>
        <w:pStyle w:val="ListParagraph"/>
        <w:numPr>
          <w:ilvl w:val="0"/>
          <w:numId w:val="15"/>
        </w:numPr>
        <w:contextualSpacing/>
        <w:jc w:val="both"/>
        <w:rPr>
          <w:rFonts w:ascii="Arial" w:hAnsi="Arial" w:cs="Arial"/>
        </w:rPr>
      </w:pPr>
      <w:r w:rsidRPr="00517FF9">
        <w:rPr>
          <w:rFonts w:ascii="Arial" w:hAnsi="Arial" w:cs="Arial"/>
        </w:rPr>
        <w:t xml:space="preserve">If blood glucose is found to be </w:t>
      </w:r>
      <w:proofErr w:type="gramStart"/>
      <w:r w:rsidRPr="00517FF9">
        <w:rPr>
          <w:rFonts w:ascii="Arial" w:hAnsi="Arial" w:cs="Arial"/>
        </w:rPr>
        <w:t xml:space="preserve">below 6 </w:t>
      </w:r>
      <w:proofErr w:type="spellStart"/>
      <w:r w:rsidRPr="00517FF9">
        <w:rPr>
          <w:rFonts w:ascii="Arial" w:hAnsi="Arial" w:cs="Arial"/>
        </w:rPr>
        <w:t>mmol</w:t>
      </w:r>
      <w:proofErr w:type="spellEnd"/>
      <w:r w:rsidRPr="00517FF9">
        <w:rPr>
          <w:rFonts w:ascii="Arial" w:hAnsi="Arial" w:cs="Arial"/>
        </w:rPr>
        <w:t xml:space="preserve">/l in a patient who has been taking </w:t>
      </w:r>
      <w:proofErr w:type="spellStart"/>
      <w:r w:rsidRPr="00517FF9">
        <w:rPr>
          <w:rFonts w:ascii="Arial" w:hAnsi="Arial" w:cs="Arial"/>
        </w:rPr>
        <w:t>sulphonylureas</w:t>
      </w:r>
      <w:proofErr w:type="spellEnd"/>
      <w:r w:rsidRPr="00517FF9">
        <w:rPr>
          <w:rFonts w:ascii="Arial" w:hAnsi="Arial" w:cs="Arial"/>
        </w:rPr>
        <w:t xml:space="preserve"> prior to admission to critical care</w:t>
      </w:r>
      <w:proofErr w:type="gramEnd"/>
      <w:r w:rsidRPr="00517FF9">
        <w:rPr>
          <w:rFonts w:ascii="Arial" w:hAnsi="Arial" w:cs="Arial"/>
        </w:rPr>
        <w:t xml:space="preserve">, consider starting a background glucose infusion until full feed is established to minimise the risk of a hypoglycaemia. </w:t>
      </w:r>
    </w:p>
    <w:p w14:paraId="7E8D82EF" w14:textId="77777777" w:rsidR="006B046E" w:rsidRPr="00517FF9" w:rsidRDefault="006B046E" w:rsidP="006B046E">
      <w:pPr>
        <w:contextualSpacing/>
        <w:jc w:val="both"/>
        <w:rPr>
          <w:rFonts w:ascii="Arial" w:hAnsi="Arial" w:cs="Arial"/>
        </w:rPr>
      </w:pPr>
    </w:p>
    <w:p w14:paraId="7E8D82F0" w14:textId="77777777" w:rsidR="006B046E" w:rsidRPr="00517FF9" w:rsidRDefault="006B046E" w:rsidP="006B046E">
      <w:pPr>
        <w:pStyle w:val="ListParagraph"/>
        <w:numPr>
          <w:ilvl w:val="0"/>
          <w:numId w:val="15"/>
        </w:numPr>
        <w:contextualSpacing/>
        <w:jc w:val="both"/>
        <w:rPr>
          <w:rFonts w:ascii="Arial" w:hAnsi="Arial" w:cs="Arial"/>
        </w:rPr>
      </w:pPr>
      <w:proofErr w:type="spellStart"/>
      <w:r w:rsidRPr="00517FF9">
        <w:rPr>
          <w:rFonts w:ascii="Arial" w:hAnsi="Arial" w:cs="Arial"/>
        </w:rPr>
        <w:t>Sulphonylureas</w:t>
      </w:r>
      <w:proofErr w:type="spellEnd"/>
      <w:r w:rsidRPr="00517FF9">
        <w:rPr>
          <w:rFonts w:ascii="Arial" w:hAnsi="Arial" w:cs="Arial"/>
        </w:rPr>
        <w:t xml:space="preserve"> should not be restarted until the patient is well enough to discharge to ward level care, is eating or has enteral route established and has been reviewed by the Diabetes Specialist nurse. They may be considered in certain patients with Type 2 Diabetes e.g. prolonged </w:t>
      </w:r>
      <w:proofErr w:type="spellStart"/>
      <w:r w:rsidRPr="00517FF9">
        <w:rPr>
          <w:rFonts w:ascii="Arial" w:hAnsi="Arial" w:cs="Arial"/>
        </w:rPr>
        <w:t>ventilatory</w:t>
      </w:r>
      <w:proofErr w:type="spellEnd"/>
      <w:r w:rsidRPr="00517FF9">
        <w:rPr>
          <w:rFonts w:ascii="Arial" w:hAnsi="Arial" w:cs="Arial"/>
        </w:rPr>
        <w:t xml:space="preserve"> wean with single organ support. </w:t>
      </w:r>
    </w:p>
    <w:p w14:paraId="7E8D82F1" w14:textId="77777777" w:rsidR="009F7C37" w:rsidRPr="00517FF9" w:rsidRDefault="006B046E">
      <w:pPr>
        <w:spacing w:after="200" w:line="276" w:lineRule="auto"/>
        <w:rPr>
          <w:rFonts w:ascii="Arial" w:hAnsi="Arial" w:cs="Arial"/>
          <w:sz w:val="22"/>
          <w:szCs w:val="22"/>
        </w:rPr>
      </w:pPr>
      <w:ins w:id="22" w:author="Rhodri Harris" w:date="2018-11-13T12:52:00Z">
        <w:r w:rsidRPr="00B37FD9">
          <w:rPr>
            <w:rFonts w:ascii="Arial" w:hAnsi="Arial" w:cs="Arial"/>
            <w:noProof/>
            <w:rPrChange w:id="23">
              <w:rPr>
                <w:noProof/>
              </w:rPr>
            </w:rPrChange>
          </w:rPr>
          <w:drawing>
            <wp:inline distT="0" distB="0" distL="0" distR="0" wp14:anchorId="7E8D84BB" wp14:editId="7E8D84BC">
              <wp:extent cx="5821045" cy="4551799"/>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9579" cy="4566291"/>
                      </a:xfrm>
                      <a:prstGeom prst="rect">
                        <a:avLst/>
                      </a:prstGeom>
                      <a:noFill/>
                    </pic:spPr>
                  </pic:pic>
                </a:graphicData>
              </a:graphic>
            </wp:inline>
          </w:drawing>
        </w:r>
      </w:ins>
      <w:r w:rsidRPr="00517FF9">
        <w:rPr>
          <w:rFonts w:ascii="Arial" w:hAnsi="Arial" w:cs="Arial"/>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9F7C37" w:rsidRPr="00517FF9" w14:paraId="7E8D82F4" w14:textId="77777777" w:rsidTr="00E07E66">
        <w:tc>
          <w:tcPr>
            <w:tcW w:w="817" w:type="dxa"/>
            <w:shd w:val="clear" w:color="auto" w:fill="005EB8"/>
          </w:tcPr>
          <w:p w14:paraId="7E8D82F2" w14:textId="77777777" w:rsidR="009F7C37" w:rsidRPr="00517FF9" w:rsidRDefault="009F7C37" w:rsidP="00E07E66">
            <w:pPr>
              <w:pStyle w:val="Policynormal"/>
              <w:jc w:val="left"/>
              <w:rPr>
                <w:b/>
                <w:color w:val="FFFFFF" w:themeColor="background1"/>
              </w:rPr>
            </w:pPr>
            <w:bookmarkStart w:id="24" w:name="_Hlk532108933"/>
            <w:r w:rsidRPr="00517FF9">
              <w:rPr>
                <w:b/>
                <w:color w:val="FFFFFF" w:themeColor="background1"/>
              </w:rPr>
              <w:lastRenderedPageBreak/>
              <w:t>5.9</w:t>
            </w:r>
          </w:p>
        </w:tc>
        <w:tc>
          <w:tcPr>
            <w:tcW w:w="9639" w:type="dxa"/>
            <w:shd w:val="clear" w:color="auto" w:fill="005EB8"/>
          </w:tcPr>
          <w:p w14:paraId="7E8D82F3" w14:textId="77777777" w:rsidR="009F7C37" w:rsidRPr="00517FF9" w:rsidRDefault="009F7C37" w:rsidP="00E07E66">
            <w:pPr>
              <w:pStyle w:val="Policynormal"/>
              <w:jc w:val="left"/>
              <w:rPr>
                <w:color w:val="FFFFFF" w:themeColor="background1"/>
              </w:rPr>
            </w:pPr>
            <w:bookmarkStart w:id="25" w:name="Meglitinides"/>
            <w:proofErr w:type="spellStart"/>
            <w:r w:rsidRPr="00517FF9">
              <w:rPr>
                <w:color w:val="FFFFFF" w:themeColor="background1"/>
              </w:rPr>
              <w:t>Meglitinides</w:t>
            </w:r>
            <w:bookmarkEnd w:id="25"/>
            <w:proofErr w:type="spellEnd"/>
          </w:p>
        </w:tc>
      </w:tr>
      <w:bookmarkEnd w:id="24"/>
    </w:tbl>
    <w:p w14:paraId="7E8D82F5" w14:textId="77777777" w:rsidR="009F7C37" w:rsidRPr="00517FF9" w:rsidRDefault="009F7C37">
      <w:pPr>
        <w:spacing w:after="200" w:line="276" w:lineRule="auto"/>
        <w:rPr>
          <w:rFonts w:ascii="Arial" w:hAnsi="Arial" w:cs="Arial"/>
          <w:sz w:val="22"/>
          <w:szCs w:val="22"/>
        </w:rPr>
      </w:pPr>
    </w:p>
    <w:p w14:paraId="7E8D82F6" w14:textId="77777777" w:rsidR="009F7C37" w:rsidRPr="00517FF9" w:rsidRDefault="009F7C37" w:rsidP="009F7C37">
      <w:pPr>
        <w:numPr>
          <w:ilvl w:val="0"/>
          <w:numId w:val="16"/>
        </w:numPr>
        <w:spacing w:after="200" w:line="276" w:lineRule="auto"/>
        <w:contextualSpacing/>
        <w:jc w:val="both"/>
        <w:rPr>
          <w:rFonts w:ascii="Arial" w:eastAsiaTheme="minorHAnsi" w:hAnsi="Arial" w:cs="Arial"/>
          <w:sz w:val="22"/>
          <w:szCs w:val="22"/>
          <w:lang w:eastAsia="en-US"/>
        </w:rPr>
      </w:pPr>
      <w:bookmarkStart w:id="26" w:name="_Hlk526326373"/>
      <w:proofErr w:type="spellStart"/>
      <w:r w:rsidRPr="00517FF9">
        <w:rPr>
          <w:rFonts w:ascii="Arial" w:eastAsiaTheme="minorHAnsi" w:hAnsi="Arial" w:cs="Arial"/>
          <w:sz w:val="22"/>
          <w:szCs w:val="22"/>
          <w:lang w:eastAsia="en-US"/>
        </w:rPr>
        <w:t>Repaglinide</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Nateglinide</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Metiglinide</w:t>
      </w:r>
      <w:bookmarkEnd w:id="26"/>
      <w:proofErr w:type="spellEnd"/>
      <w:r w:rsidRPr="00517FF9">
        <w:rPr>
          <w:rFonts w:ascii="Arial" w:eastAsiaTheme="minorHAnsi" w:hAnsi="Arial" w:cs="Arial"/>
          <w:sz w:val="22"/>
          <w:szCs w:val="22"/>
          <w:lang w:eastAsia="en-US"/>
        </w:rPr>
        <w:t xml:space="preserve"> act in a similar manner to the </w:t>
      </w:r>
      <w:proofErr w:type="spellStart"/>
      <w:r w:rsidRPr="00517FF9">
        <w:rPr>
          <w:rFonts w:ascii="Arial" w:eastAsiaTheme="minorHAnsi" w:hAnsi="Arial" w:cs="Arial"/>
          <w:sz w:val="22"/>
          <w:szCs w:val="22"/>
          <w:lang w:eastAsia="en-US"/>
        </w:rPr>
        <w:t>sulphonylureas</w:t>
      </w:r>
      <w:proofErr w:type="spellEnd"/>
      <w:r w:rsidRPr="00517FF9">
        <w:rPr>
          <w:rFonts w:ascii="Arial" w:eastAsiaTheme="minorHAnsi" w:hAnsi="Arial" w:cs="Arial"/>
          <w:sz w:val="22"/>
          <w:szCs w:val="22"/>
          <w:lang w:eastAsia="en-US"/>
        </w:rPr>
        <w:t xml:space="preserve"> (bind to beta cells causing insulin release). They are less potent and have a shorter duration of action than </w:t>
      </w:r>
      <w:proofErr w:type="spellStart"/>
      <w:r w:rsidRPr="00517FF9">
        <w:rPr>
          <w:rFonts w:ascii="Arial" w:eastAsiaTheme="minorHAnsi" w:hAnsi="Arial" w:cs="Arial"/>
          <w:sz w:val="22"/>
          <w:szCs w:val="22"/>
          <w:lang w:eastAsia="en-US"/>
        </w:rPr>
        <w:t>sulphonylureas</w:t>
      </w:r>
      <w:proofErr w:type="spellEnd"/>
      <w:r w:rsidRPr="00517FF9">
        <w:rPr>
          <w:rFonts w:ascii="Arial" w:eastAsiaTheme="minorHAnsi" w:hAnsi="Arial" w:cs="Arial"/>
          <w:sz w:val="22"/>
          <w:szCs w:val="22"/>
          <w:lang w:eastAsia="en-US"/>
        </w:rPr>
        <w:t xml:space="preserve"> but still may pose a risk of hypoglycaemia. </w:t>
      </w:r>
    </w:p>
    <w:p w14:paraId="7E8D82F7" w14:textId="77777777" w:rsidR="009F7C37" w:rsidRPr="00517FF9" w:rsidRDefault="009F7C37" w:rsidP="009F7C37">
      <w:pPr>
        <w:spacing w:after="200" w:line="276" w:lineRule="auto"/>
        <w:ind w:left="720"/>
        <w:contextualSpacing/>
        <w:jc w:val="both"/>
        <w:rPr>
          <w:rFonts w:ascii="Arial" w:eastAsiaTheme="minorHAnsi" w:hAnsi="Arial" w:cs="Arial"/>
          <w:sz w:val="22"/>
          <w:szCs w:val="22"/>
          <w:lang w:eastAsia="en-US"/>
        </w:rPr>
      </w:pPr>
    </w:p>
    <w:p w14:paraId="7E8D82F8" w14:textId="77777777" w:rsidR="009F7C37" w:rsidRPr="00517FF9" w:rsidRDefault="009F7C37" w:rsidP="009F7C37">
      <w:pPr>
        <w:numPr>
          <w:ilvl w:val="0"/>
          <w:numId w:val="16"/>
        </w:numPr>
        <w:spacing w:after="200" w:line="276" w:lineRule="auto"/>
        <w:contextualSpacing/>
        <w:jc w:val="both"/>
        <w:rPr>
          <w:rFonts w:ascii="Arial" w:eastAsiaTheme="minorHAnsi" w:hAnsi="Arial" w:cs="Arial"/>
          <w:sz w:val="22"/>
          <w:szCs w:val="22"/>
          <w:lang w:eastAsia="en-US"/>
        </w:rPr>
      </w:pPr>
      <w:bookmarkStart w:id="27" w:name="_Hlk526326676"/>
      <w:proofErr w:type="spellStart"/>
      <w:r w:rsidRPr="00517FF9">
        <w:rPr>
          <w:rFonts w:ascii="Arial" w:eastAsiaTheme="minorHAnsi" w:hAnsi="Arial" w:cs="Arial"/>
          <w:sz w:val="22"/>
          <w:szCs w:val="22"/>
          <w:lang w:eastAsia="en-US"/>
        </w:rPr>
        <w:t>Repaglinide</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Nateglinide</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Metiglinide</w:t>
      </w:r>
      <w:proofErr w:type="spellEnd"/>
      <w:r w:rsidRPr="00517FF9">
        <w:rPr>
          <w:rFonts w:ascii="Arial" w:eastAsiaTheme="minorHAnsi" w:hAnsi="Arial" w:cs="Arial"/>
          <w:sz w:val="22"/>
          <w:szCs w:val="22"/>
          <w:lang w:eastAsia="en-US"/>
        </w:rPr>
        <w:t xml:space="preserve"> should be suspended on admission to critical care and blood glucose should be monitored closely (every 4-6 hours) for up to 48 hours if the patient has any evidence of renal impairment.  </w:t>
      </w:r>
    </w:p>
    <w:p w14:paraId="7E8D82F9" w14:textId="77777777" w:rsidR="009F7C37" w:rsidRPr="00517FF9" w:rsidRDefault="009F7C37" w:rsidP="009F7C37">
      <w:pPr>
        <w:spacing w:after="200" w:line="276" w:lineRule="auto"/>
        <w:contextualSpacing/>
        <w:jc w:val="both"/>
        <w:rPr>
          <w:rFonts w:ascii="Arial" w:eastAsiaTheme="minorHAnsi" w:hAnsi="Arial" w:cs="Arial"/>
          <w:sz w:val="22"/>
          <w:szCs w:val="22"/>
          <w:lang w:eastAsia="en-US"/>
        </w:rPr>
      </w:pPr>
    </w:p>
    <w:p w14:paraId="7E8D82FA" w14:textId="77777777" w:rsidR="009F7C37" w:rsidRPr="00B37FD9" w:rsidRDefault="009F7C37" w:rsidP="009F7C37">
      <w:pPr>
        <w:numPr>
          <w:ilvl w:val="0"/>
          <w:numId w:val="16"/>
        </w:numPr>
        <w:spacing w:after="200" w:line="276" w:lineRule="auto"/>
        <w:contextualSpacing/>
        <w:jc w:val="both"/>
        <w:rPr>
          <w:rFonts w:ascii="Arial" w:eastAsiaTheme="minorHAnsi" w:hAnsi="Arial" w:cs="Arial"/>
          <w:b/>
          <w:sz w:val="22"/>
          <w:szCs w:val="22"/>
          <w:lang w:eastAsia="en-US"/>
        </w:rPr>
      </w:pPr>
      <w:proofErr w:type="spellStart"/>
      <w:r w:rsidRPr="00B37FD9">
        <w:rPr>
          <w:rFonts w:ascii="Arial" w:eastAsiaTheme="minorHAnsi" w:hAnsi="Arial" w:cs="Arial"/>
          <w:b/>
          <w:sz w:val="22"/>
          <w:szCs w:val="22"/>
          <w:lang w:eastAsia="en-US"/>
        </w:rPr>
        <w:t>Meglitinides</w:t>
      </w:r>
      <w:proofErr w:type="spellEnd"/>
      <w:r w:rsidRPr="00B37FD9">
        <w:rPr>
          <w:rFonts w:ascii="Arial" w:eastAsiaTheme="minorHAnsi" w:hAnsi="Arial" w:cs="Arial"/>
          <w:b/>
          <w:sz w:val="22"/>
          <w:szCs w:val="22"/>
          <w:lang w:eastAsia="en-US"/>
        </w:rPr>
        <w:t xml:space="preserve"> should not be restarted until the patient is well enough to discharge to ward level care, is eating or has enteral route established and has been reviewed by the Diabetes Specialist nurse. They may be considered in certain patients with Type 2 Diabetes e.g. prolonged </w:t>
      </w:r>
      <w:proofErr w:type="spellStart"/>
      <w:r w:rsidRPr="00B37FD9">
        <w:rPr>
          <w:rFonts w:ascii="Arial" w:eastAsiaTheme="minorHAnsi" w:hAnsi="Arial" w:cs="Arial"/>
          <w:b/>
          <w:sz w:val="22"/>
          <w:szCs w:val="22"/>
          <w:lang w:eastAsia="en-US"/>
        </w:rPr>
        <w:t>ventilatory</w:t>
      </w:r>
      <w:proofErr w:type="spellEnd"/>
      <w:r w:rsidRPr="00B37FD9">
        <w:rPr>
          <w:rFonts w:ascii="Arial" w:eastAsiaTheme="minorHAnsi" w:hAnsi="Arial" w:cs="Arial"/>
          <w:b/>
          <w:sz w:val="22"/>
          <w:szCs w:val="22"/>
          <w:lang w:eastAsia="en-US"/>
        </w:rPr>
        <w:t xml:space="preserve"> wean with single organ support. </w:t>
      </w:r>
    </w:p>
    <w:p w14:paraId="7E8D82FB" w14:textId="77777777" w:rsidR="009F7C37" w:rsidRPr="00B37FD9" w:rsidRDefault="009F7C37" w:rsidP="009F7C37">
      <w:pPr>
        <w:spacing w:after="200" w:line="276" w:lineRule="auto"/>
        <w:contextualSpacing/>
        <w:jc w:val="both"/>
        <w:rPr>
          <w:rFonts w:ascii="Arial" w:eastAsiaTheme="minorHAnsi" w:hAnsi="Arial" w:cs="Arial"/>
          <w:b/>
          <w:sz w:val="22"/>
          <w:szCs w:val="22"/>
          <w:lang w:eastAsia="en-US"/>
        </w:rPr>
      </w:pPr>
    </w:p>
    <w:p w14:paraId="7E8D82FC" w14:textId="77777777" w:rsidR="009F7C37" w:rsidRPr="00517FF9" w:rsidRDefault="009F7C37" w:rsidP="009F7C37">
      <w:pPr>
        <w:spacing w:after="200" w:line="276" w:lineRule="auto"/>
        <w:jc w:val="both"/>
        <w:rPr>
          <w:rFonts w:ascii="Arial" w:eastAsiaTheme="minorHAnsi" w:hAnsi="Arial" w:cs="Arial"/>
          <w:sz w:val="22"/>
          <w:szCs w:val="22"/>
          <w:lang w:eastAsia="en-US"/>
        </w:rPr>
      </w:pPr>
      <w:r w:rsidRPr="00517FF9">
        <w:rPr>
          <w:rFonts w:ascii="Arial" w:eastAsiaTheme="minorHAnsi" w:hAnsi="Arial" w:cs="Arial"/>
          <w:noProof/>
          <w:sz w:val="22"/>
          <w:szCs w:val="22"/>
        </w:rPr>
        <w:drawing>
          <wp:inline distT="0" distB="0" distL="0" distR="0" wp14:anchorId="7E8D84BD" wp14:editId="7E8D84BE">
            <wp:extent cx="5742380" cy="303932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227" cy="3046123"/>
                    </a:xfrm>
                    <a:prstGeom prst="rect">
                      <a:avLst/>
                    </a:prstGeom>
                    <a:noFill/>
                  </pic:spPr>
                </pic:pic>
              </a:graphicData>
            </a:graphic>
          </wp:inline>
        </w:drawing>
      </w:r>
    </w:p>
    <w:bookmarkEnd w:id="27"/>
    <w:p w14:paraId="7E8D82FD" w14:textId="77777777" w:rsidR="009F7C37" w:rsidRPr="00517FF9" w:rsidRDefault="009F7C37" w:rsidP="009F7C37">
      <w:pPr>
        <w:spacing w:after="200" w:line="276" w:lineRule="auto"/>
        <w:jc w:val="both"/>
        <w:rPr>
          <w:rFonts w:ascii="Arial" w:eastAsiaTheme="minorHAnsi" w:hAnsi="Arial" w:cs="Arial"/>
          <w:sz w:val="22"/>
          <w:szCs w:val="22"/>
          <w:lang w:eastAsia="en-US"/>
        </w:rPr>
      </w:pPr>
    </w:p>
    <w:p w14:paraId="7E8D82FE" w14:textId="77777777" w:rsidR="009F7C37" w:rsidRPr="00517FF9" w:rsidRDefault="009F7C37">
      <w:pPr>
        <w:spacing w:after="200" w:line="276" w:lineRule="auto"/>
        <w:rPr>
          <w:rFonts w:ascii="Arial" w:hAnsi="Arial" w:cs="Arial"/>
          <w:sz w:val="22"/>
          <w:szCs w:val="22"/>
        </w:rPr>
      </w:pPr>
      <w:r w:rsidRPr="00517FF9">
        <w:rPr>
          <w:rFonts w:ascii="Arial" w:hAnsi="Arial" w:cs="Arial"/>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9F7C37" w:rsidRPr="00517FF9" w14:paraId="7E8D8301" w14:textId="77777777" w:rsidTr="00E07E66">
        <w:tc>
          <w:tcPr>
            <w:tcW w:w="817" w:type="dxa"/>
            <w:shd w:val="clear" w:color="auto" w:fill="005EB8"/>
          </w:tcPr>
          <w:p w14:paraId="7E8D82FF" w14:textId="77777777" w:rsidR="009F7C37" w:rsidRPr="00517FF9" w:rsidRDefault="009F7C37" w:rsidP="00E07E66">
            <w:pPr>
              <w:pStyle w:val="Policynormal"/>
              <w:jc w:val="left"/>
              <w:rPr>
                <w:b/>
                <w:color w:val="FFFFFF" w:themeColor="background1"/>
              </w:rPr>
            </w:pPr>
            <w:r w:rsidRPr="00517FF9">
              <w:rPr>
                <w:b/>
                <w:color w:val="FFFFFF" w:themeColor="background1"/>
              </w:rPr>
              <w:lastRenderedPageBreak/>
              <w:t>5.</w:t>
            </w:r>
            <w:r w:rsidR="00A42BA9" w:rsidRPr="00517FF9">
              <w:rPr>
                <w:b/>
                <w:color w:val="FFFFFF" w:themeColor="background1"/>
              </w:rPr>
              <w:t>10</w:t>
            </w:r>
          </w:p>
        </w:tc>
        <w:tc>
          <w:tcPr>
            <w:tcW w:w="9639" w:type="dxa"/>
            <w:shd w:val="clear" w:color="auto" w:fill="005EB8"/>
          </w:tcPr>
          <w:p w14:paraId="7E8D8300" w14:textId="77777777" w:rsidR="009F7C37" w:rsidRPr="00517FF9" w:rsidRDefault="00A42BA9" w:rsidP="00E07E66">
            <w:pPr>
              <w:pStyle w:val="Policynormal"/>
              <w:jc w:val="left"/>
              <w:rPr>
                <w:color w:val="FFFFFF" w:themeColor="background1"/>
              </w:rPr>
            </w:pPr>
            <w:bookmarkStart w:id="28" w:name="Thiazolidinediones"/>
            <w:proofErr w:type="spellStart"/>
            <w:r w:rsidRPr="00517FF9">
              <w:rPr>
                <w:color w:val="FFFFFF" w:themeColor="background1"/>
              </w:rPr>
              <w:t>Thiazolidinediones</w:t>
            </w:r>
            <w:bookmarkEnd w:id="28"/>
            <w:proofErr w:type="spellEnd"/>
          </w:p>
        </w:tc>
      </w:tr>
    </w:tbl>
    <w:p w14:paraId="7E8D8302" w14:textId="77777777" w:rsidR="00A42BA9" w:rsidRPr="00517FF9" w:rsidRDefault="00A42BA9" w:rsidP="00A42BA9">
      <w:pPr>
        <w:spacing w:after="200" w:line="276" w:lineRule="auto"/>
        <w:ind w:left="720"/>
        <w:contextualSpacing/>
        <w:jc w:val="both"/>
        <w:rPr>
          <w:rFonts w:ascii="Arial" w:eastAsiaTheme="minorHAnsi" w:hAnsi="Arial" w:cs="Arial"/>
          <w:sz w:val="22"/>
          <w:szCs w:val="22"/>
          <w:lang w:eastAsia="en-US"/>
        </w:rPr>
      </w:pPr>
      <w:bookmarkStart w:id="29" w:name="_Hlk526326701"/>
    </w:p>
    <w:p w14:paraId="7E8D8303" w14:textId="77777777" w:rsidR="00A42BA9" w:rsidRPr="00517FF9" w:rsidRDefault="00A42BA9" w:rsidP="00A42BA9">
      <w:pPr>
        <w:numPr>
          <w:ilvl w:val="0"/>
          <w:numId w:val="17"/>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Pioglitazone and rosiglitazone </w:t>
      </w:r>
      <w:bookmarkEnd w:id="29"/>
      <w:r w:rsidRPr="00517FF9">
        <w:rPr>
          <w:rFonts w:ascii="Arial" w:eastAsiaTheme="minorHAnsi" w:hAnsi="Arial" w:cs="Arial"/>
          <w:sz w:val="22"/>
          <w:szCs w:val="22"/>
          <w:lang w:eastAsia="en-US"/>
        </w:rPr>
        <w:t>act via nuclear receptors to increase free fatty acid uptake into adipocytes which results in an increase in glucose metabolism.</w:t>
      </w:r>
    </w:p>
    <w:p w14:paraId="7E8D8304" w14:textId="77777777" w:rsidR="00A42BA9" w:rsidRPr="00517FF9" w:rsidRDefault="00A42BA9" w:rsidP="00A42BA9">
      <w:pPr>
        <w:spacing w:after="200" w:line="276" w:lineRule="auto"/>
        <w:ind w:left="720"/>
        <w:contextualSpacing/>
        <w:jc w:val="both"/>
        <w:rPr>
          <w:rFonts w:ascii="Arial" w:eastAsiaTheme="minorHAnsi" w:hAnsi="Arial" w:cs="Arial"/>
          <w:sz w:val="22"/>
          <w:szCs w:val="22"/>
          <w:lang w:eastAsia="en-US"/>
        </w:rPr>
      </w:pPr>
    </w:p>
    <w:p w14:paraId="7E8D8305" w14:textId="77777777" w:rsidR="00A42BA9" w:rsidRPr="00517FF9" w:rsidRDefault="00A42BA9" w:rsidP="00A42BA9">
      <w:pPr>
        <w:numPr>
          <w:ilvl w:val="0"/>
          <w:numId w:val="17"/>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Their action at nuclear receptors results in a markedly prolonged duration of action even after the drug is discontinued. </w:t>
      </w:r>
    </w:p>
    <w:p w14:paraId="7E8D8306" w14:textId="77777777" w:rsidR="00A42BA9" w:rsidRPr="00517FF9" w:rsidRDefault="00A42BA9" w:rsidP="00A42BA9">
      <w:pPr>
        <w:spacing w:after="200" w:line="276" w:lineRule="auto"/>
        <w:contextualSpacing/>
        <w:jc w:val="both"/>
        <w:rPr>
          <w:rFonts w:ascii="Arial" w:eastAsiaTheme="minorHAnsi" w:hAnsi="Arial" w:cs="Arial"/>
          <w:sz w:val="22"/>
          <w:szCs w:val="22"/>
          <w:lang w:eastAsia="en-US"/>
        </w:rPr>
      </w:pPr>
    </w:p>
    <w:p w14:paraId="7E8D8307" w14:textId="77777777" w:rsidR="00A42BA9" w:rsidRPr="00517FF9" w:rsidRDefault="00A42BA9" w:rsidP="00A42BA9">
      <w:pPr>
        <w:numPr>
          <w:ilvl w:val="0"/>
          <w:numId w:val="17"/>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They are associated with an increased risk of hypoglycaemia and in chronic use associated with peripheral oedema, fluid retention and exacerbation of congestive cardiac failure.</w:t>
      </w:r>
    </w:p>
    <w:p w14:paraId="7E8D8308" w14:textId="77777777" w:rsidR="00A42BA9" w:rsidRPr="00517FF9" w:rsidRDefault="00A42BA9" w:rsidP="00A42BA9">
      <w:p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 </w:t>
      </w:r>
    </w:p>
    <w:p w14:paraId="7E8D8309" w14:textId="77777777" w:rsidR="00A42BA9" w:rsidRPr="00517FF9" w:rsidRDefault="00A42BA9" w:rsidP="00A42BA9">
      <w:pPr>
        <w:numPr>
          <w:ilvl w:val="0"/>
          <w:numId w:val="17"/>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Pioglitazone and rosiglitazone should be suspended on admission to critical care and blood glucose should be monitored closely (every 4-6 hours) for up to 48 hours if the patient has any evidence of renal impairment.  </w:t>
      </w:r>
    </w:p>
    <w:p w14:paraId="7E8D830A" w14:textId="77777777" w:rsidR="00A42BA9" w:rsidRPr="00517FF9" w:rsidRDefault="00A42BA9" w:rsidP="00A42BA9">
      <w:pPr>
        <w:spacing w:after="200" w:line="276" w:lineRule="auto"/>
        <w:contextualSpacing/>
        <w:jc w:val="both"/>
        <w:rPr>
          <w:rFonts w:ascii="Arial" w:eastAsiaTheme="minorHAnsi" w:hAnsi="Arial" w:cs="Arial"/>
          <w:sz w:val="22"/>
          <w:szCs w:val="22"/>
          <w:lang w:eastAsia="en-US"/>
        </w:rPr>
      </w:pPr>
    </w:p>
    <w:p w14:paraId="7E8D830B" w14:textId="77777777" w:rsidR="00A42BA9" w:rsidRPr="00B37FD9" w:rsidRDefault="00A42BA9" w:rsidP="00A42BA9">
      <w:pPr>
        <w:numPr>
          <w:ilvl w:val="0"/>
          <w:numId w:val="17"/>
        </w:numPr>
        <w:spacing w:after="200" w:line="276" w:lineRule="auto"/>
        <w:contextualSpacing/>
        <w:jc w:val="both"/>
        <w:rPr>
          <w:rFonts w:ascii="Arial" w:eastAsiaTheme="minorHAnsi" w:hAnsi="Arial" w:cs="Arial"/>
          <w:b/>
          <w:sz w:val="22"/>
          <w:szCs w:val="22"/>
          <w:lang w:eastAsia="en-US"/>
        </w:rPr>
      </w:pPr>
      <w:proofErr w:type="spellStart"/>
      <w:r w:rsidRPr="00B37FD9">
        <w:rPr>
          <w:rFonts w:ascii="Arial" w:eastAsiaTheme="minorHAnsi" w:hAnsi="Arial" w:cs="Arial"/>
          <w:b/>
          <w:sz w:val="22"/>
          <w:szCs w:val="22"/>
          <w:lang w:eastAsia="en-US"/>
        </w:rPr>
        <w:t>Thiazolidinediones</w:t>
      </w:r>
      <w:proofErr w:type="spellEnd"/>
      <w:r w:rsidRPr="00B37FD9">
        <w:rPr>
          <w:rFonts w:ascii="Arial" w:eastAsiaTheme="minorHAnsi" w:hAnsi="Arial" w:cs="Arial"/>
          <w:b/>
          <w:sz w:val="22"/>
          <w:szCs w:val="22"/>
          <w:lang w:eastAsia="en-US"/>
        </w:rPr>
        <w:t xml:space="preserve"> should not be restarted until the patient is well enough to discharge to ward level care, is eating or has enteral route established and has been reviewed by the Diabetes Specialist nurse.</w:t>
      </w:r>
    </w:p>
    <w:p w14:paraId="7E8D830C" w14:textId="77777777" w:rsidR="00A42BA9" w:rsidRPr="00517FF9" w:rsidRDefault="00A42BA9">
      <w:pPr>
        <w:spacing w:after="200" w:line="276" w:lineRule="auto"/>
        <w:rPr>
          <w:rFonts w:ascii="Arial" w:hAnsi="Arial" w:cs="Arial"/>
          <w:sz w:val="22"/>
          <w:szCs w:val="22"/>
        </w:rPr>
      </w:pPr>
      <w:r w:rsidRPr="00517FF9">
        <w:rPr>
          <w:rFonts w:ascii="Arial" w:hAnsi="Arial" w:cs="Arial"/>
          <w:b/>
          <w:noProof/>
        </w:rPr>
        <w:drawing>
          <wp:inline distT="0" distB="0" distL="0" distR="0" wp14:anchorId="7E8D84BF" wp14:editId="7E8D84C0">
            <wp:extent cx="5486400" cy="31395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425" cy="3162475"/>
                    </a:xfrm>
                    <a:prstGeom prst="rect">
                      <a:avLst/>
                    </a:prstGeom>
                    <a:noFill/>
                  </pic:spPr>
                </pic:pic>
              </a:graphicData>
            </a:graphic>
          </wp:inline>
        </w:drawing>
      </w:r>
    </w:p>
    <w:p w14:paraId="7E8D830D" w14:textId="77777777" w:rsidR="00A42BA9" w:rsidRPr="00517FF9" w:rsidRDefault="00A42BA9">
      <w:pPr>
        <w:spacing w:after="200" w:line="276" w:lineRule="auto"/>
        <w:rPr>
          <w:rFonts w:ascii="Arial" w:hAnsi="Arial" w:cs="Arial"/>
          <w:sz w:val="22"/>
          <w:szCs w:val="22"/>
        </w:rPr>
      </w:pPr>
      <w:r w:rsidRPr="00517FF9">
        <w:rPr>
          <w:rFonts w:ascii="Arial" w:hAnsi="Arial" w:cs="Arial"/>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A42BA9" w:rsidRPr="00517FF9" w14:paraId="7E8D8310" w14:textId="77777777" w:rsidTr="00E07E66">
        <w:tc>
          <w:tcPr>
            <w:tcW w:w="817" w:type="dxa"/>
            <w:shd w:val="clear" w:color="auto" w:fill="005EB8"/>
          </w:tcPr>
          <w:p w14:paraId="7E8D830E" w14:textId="77777777" w:rsidR="00A42BA9" w:rsidRPr="00517FF9" w:rsidRDefault="00A42BA9" w:rsidP="00E07E66">
            <w:pPr>
              <w:pStyle w:val="Policynormal"/>
              <w:jc w:val="left"/>
              <w:rPr>
                <w:b/>
                <w:color w:val="FFFFFF" w:themeColor="background1"/>
              </w:rPr>
            </w:pPr>
            <w:r w:rsidRPr="00517FF9">
              <w:rPr>
                <w:b/>
                <w:color w:val="FFFFFF" w:themeColor="background1"/>
              </w:rPr>
              <w:lastRenderedPageBreak/>
              <w:t>5.11</w:t>
            </w:r>
          </w:p>
        </w:tc>
        <w:tc>
          <w:tcPr>
            <w:tcW w:w="9639" w:type="dxa"/>
            <w:shd w:val="clear" w:color="auto" w:fill="005EB8"/>
          </w:tcPr>
          <w:p w14:paraId="7E8D830F" w14:textId="77777777" w:rsidR="00A42BA9" w:rsidRPr="00517FF9" w:rsidRDefault="00A42BA9" w:rsidP="00E07E66">
            <w:pPr>
              <w:pStyle w:val="Policynormal"/>
              <w:jc w:val="left"/>
              <w:rPr>
                <w:color w:val="FFFFFF" w:themeColor="background1"/>
              </w:rPr>
            </w:pPr>
            <w:bookmarkStart w:id="30" w:name="Alphaglucosidaseinhibitors"/>
            <w:r w:rsidRPr="00517FF9">
              <w:rPr>
                <w:color w:val="FFFFFF" w:themeColor="background1"/>
              </w:rPr>
              <w:t xml:space="preserve">Alpha </w:t>
            </w:r>
            <w:proofErr w:type="spellStart"/>
            <w:r w:rsidRPr="00517FF9">
              <w:rPr>
                <w:color w:val="FFFFFF" w:themeColor="background1"/>
              </w:rPr>
              <w:t>glucosidase</w:t>
            </w:r>
            <w:proofErr w:type="spellEnd"/>
            <w:r w:rsidRPr="00517FF9">
              <w:rPr>
                <w:color w:val="FFFFFF" w:themeColor="background1"/>
              </w:rPr>
              <w:t xml:space="preserve"> inhibitors</w:t>
            </w:r>
            <w:bookmarkEnd w:id="30"/>
          </w:p>
        </w:tc>
      </w:tr>
    </w:tbl>
    <w:p w14:paraId="7E8D8311" w14:textId="77777777" w:rsidR="006B046E" w:rsidRPr="00517FF9" w:rsidRDefault="006B046E">
      <w:pPr>
        <w:spacing w:after="200" w:line="276" w:lineRule="auto"/>
        <w:rPr>
          <w:rFonts w:ascii="Arial" w:hAnsi="Arial" w:cs="Arial"/>
          <w:sz w:val="22"/>
          <w:szCs w:val="22"/>
        </w:rPr>
      </w:pPr>
    </w:p>
    <w:p w14:paraId="7E8D8312" w14:textId="77777777" w:rsidR="00A42BA9" w:rsidRPr="00517FF9" w:rsidRDefault="00A42BA9" w:rsidP="00A42BA9">
      <w:pPr>
        <w:pStyle w:val="ListParagraph"/>
        <w:numPr>
          <w:ilvl w:val="0"/>
          <w:numId w:val="18"/>
        </w:numPr>
        <w:contextualSpacing/>
        <w:jc w:val="both"/>
        <w:rPr>
          <w:rFonts w:ascii="Arial" w:hAnsi="Arial" w:cs="Arial"/>
        </w:rPr>
      </w:pPr>
      <w:proofErr w:type="spellStart"/>
      <w:r w:rsidRPr="00517FF9">
        <w:rPr>
          <w:rFonts w:ascii="Arial" w:hAnsi="Arial" w:cs="Arial"/>
        </w:rPr>
        <w:t>Acarbose</w:t>
      </w:r>
      <w:proofErr w:type="spellEnd"/>
      <w:r w:rsidRPr="00517FF9">
        <w:rPr>
          <w:rFonts w:ascii="Arial" w:hAnsi="Arial" w:cs="Arial"/>
        </w:rPr>
        <w:t xml:space="preserve"> inhibits the intestinal brush border enzymes and reduces glucose absorption. They are associated with gastrointestinal upset and should not be used in patients in critical care. </w:t>
      </w:r>
    </w:p>
    <w:p w14:paraId="7E8D8313" w14:textId="77777777" w:rsidR="00A42BA9" w:rsidRPr="00517FF9" w:rsidRDefault="00A42BA9">
      <w:pPr>
        <w:spacing w:after="200" w:line="276" w:lineRule="auto"/>
        <w:rPr>
          <w:rFonts w:ascii="Arial" w:hAnsi="Arial" w:cs="Arial"/>
          <w:sz w:val="22"/>
          <w:szCs w:val="22"/>
        </w:rPr>
      </w:pPr>
      <w:r w:rsidRPr="00517FF9">
        <w:rPr>
          <w:rFonts w:ascii="Arial" w:hAnsi="Arial" w:cs="Arial"/>
          <w:noProof/>
        </w:rPr>
        <w:drawing>
          <wp:inline distT="0" distB="0" distL="0" distR="0" wp14:anchorId="7E8D84C1" wp14:editId="7E8D84C2">
            <wp:extent cx="5559022" cy="2377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980" cy="2406504"/>
                    </a:xfrm>
                    <a:prstGeom prst="rect">
                      <a:avLst/>
                    </a:prstGeom>
                    <a:noFill/>
                  </pic:spPr>
                </pic:pic>
              </a:graphicData>
            </a:graphic>
          </wp:inline>
        </w:drawing>
      </w:r>
    </w:p>
    <w:p w14:paraId="7E8D8314" w14:textId="77777777" w:rsidR="00A42BA9" w:rsidRPr="00517FF9" w:rsidRDefault="00A42BA9">
      <w:pPr>
        <w:spacing w:after="200" w:line="276" w:lineRule="auto"/>
        <w:rPr>
          <w:rFonts w:ascii="Arial" w:hAnsi="Arial" w:cs="Arial"/>
          <w:sz w:val="22"/>
          <w:szCs w:val="22"/>
        </w:rPr>
      </w:pPr>
      <w:r w:rsidRPr="00517FF9">
        <w:rPr>
          <w:rFonts w:ascii="Arial" w:hAnsi="Arial" w:cs="Arial"/>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A42BA9" w:rsidRPr="00517FF9" w14:paraId="7E8D8317" w14:textId="77777777" w:rsidTr="00E07E66">
        <w:tc>
          <w:tcPr>
            <w:tcW w:w="817" w:type="dxa"/>
            <w:shd w:val="clear" w:color="auto" w:fill="005EB8"/>
          </w:tcPr>
          <w:p w14:paraId="7E8D8315" w14:textId="77777777" w:rsidR="00A42BA9" w:rsidRPr="00517FF9" w:rsidRDefault="00A42BA9" w:rsidP="00E07E66">
            <w:pPr>
              <w:pStyle w:val="Policynormal"/>
              <w:jc w:val="left"/>
              <w:rPr>
                <w:b/>
                <w:color w:val="FFFFFF" w:themeColor="background1"/>
              </w:rPr>
            </w:pPr>
            <w:r w:rsidRPr="00517FF9">
              <w:rPr>
                <w:b/>
                <w:color w:val="FFFFFF" w:themeColor="background1"/>
              </w:rPr>
              <w:lastRenderedPageBreak/>
              <w:t>5</w:t>
            </w:r>
            <w:r w:rsidR="0010559F" w:rsidRPr="00517FF9">
              <w:rPr>
                <w:b/>
                <w:color w:val="FFFFFF" w:themeColor="background1"/>
              </w:rPr>
              <w:t>.12</w:t>
            </w:r>
          </w:p>
        </w:tc>
        <w:tc>
          <w:tcPr>
            <w:tcW w:w="9639" w:type="dxa"/>
            <w:shd w:val="clear" w:color="auto" w:fill="005EB8"/>
          </w:tcPr>
          <w:p w14:paraId="7E8D8316" w14:textId="77777777" w:rsidR="00A42BA9" w:rsidRPr="00517FF9" w:rsidRDefault="0080486F" w:rsidP="00E07E66">
            <w:pPr>
              <w:pStyle w:val="Policynormal"/>
              <w:jc w:val="left"/>
              <w:rPr>
                <w:color w:val="FFFFFF" w:themeColor="background1"/>
              </w:rPr>
            </w:pPr>
            <w:bookmarkStart w:id="31" w:name="Hypoglycaemia"/>
            <w:r w:rsidRPr="00517FF9">
              <w:rPr>
                <w:color w:val="FFFFFF" w:themeColor="background1"/>
              </w:rPr>
              <w:t xml:space="preserve">Hypoglycaemia </w:t>
            </w:r>
            <w:bookmarkEnd w:id="31"/>
          </w:p>
        </w:tc>
      </w:tr>
    </w:tbl>
    <w:p w14:paraId="7E8D8318" w14:textId="77777777" w:rsidR="0080486F" w:rsidRPr="00517FF9" w:rsidRDefault="0080486F" w:rsidP="0080486F">
      <w:pPr>
        <w:spacing w:after="200" w:line="276" w:lineRule="auto"/>
        <w:ind w:left="720"/>
        <w:contextualSpacing/>
        <w:jc w:val="both"/>
        <w:rPr>
          <w:rFonts w:ascii="Arial" w:eastAsiaTheme="minorHAnsi" w:hAnsi="Arial" w:cs="Arial"/>
          <w:sz w:val="22"/>
          <w:szCs w:val="22"/>
          <w:lang w:eastAsia="en-US"/>
        </w:rPr>
      </w:pPr>
    </w:p>
    <w:p w14:paraId="7E8D8319"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Avoidance of hypoglycaemia is a key priority in patients being treated for hyperglycaemia on critical care. Hypoglycaemia is associated with a significantly elevated risk of mortality in critically ill patients and the effect may be related to the severity of the hypoglycaemia. </w:t>
      </w:r>
    </w:p>
    <w:p w14:paraId="7E8D831A" w14:textId="77777777" w:rsidR="005D1401" w:rsidRPr="00517FF9" w:rsidRDefault="005D1401" w:rsidP="005D1401">
      <w:pPr>
        <w:spacing w:after="200" w:line="276" w:lineRule="auto"/>
        <w:ind w:left="720"/>
        <w:contextualSpacing/>
        <w:jc w:val="both"/>
        <w:rPr>
          <w:rFonts w:ascii="Arial" w:eastAsiaTheme="minorHAnsi" w:hAnsi="Arial" w:cs="Arial"/>
          <w:sz w:val="22"/>
          <w:szCs w:val="22"/>
          <w:lang w:eastAsia="en-US"/>
        </w:rPr>
      </w:pPr>
    </w:p>
    <w:p w14:paraId="7E8D831B"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Hypoglycaemia may be absolute or relative. Patients with pre-existing diabetes with poor control may exhibit cardiovascular, hormonal and neurological changes at low-normal levels. Aggressively targeting </w:t>
      </w:r>
      <w:proofErr w:type="gramStart"/>
      <w:r w:rsidRPr="00517FF9">
        <w:rPr>
          <w:rFonts w:ascii="Arial" w:eastAsiaTheme="minorHAnsi" w:hAnsi="Arial" w:cs="Arial"/>
          <w:sz w:val="22"/>
          <w:szCs w:val="22"/>
          <w:lang w:eastAsia="en-US"/>
        </w:rPr>
        <w:t>a blood</w:t>
      </w:r>
      <w:proofErr w:type="gramEnd"/>
      <w:r w:rsidRPr="00517FF9">
        <w:rPr>
          <w:rFonts w:ascii="Arial" w:eastAsiaTheme="minorHAnsi" w:hAnsi="Arial" w:cs="Arial"/>
          <w:sz w:val="22"/>
          <w:szCs w:val="22"/>
          <w:lang w:eastAsia="en-US"/>
        </w:rPr>
        <w:t xml:space="preserve"> glucose in the “normal” range may be harmful in these patients.</w:t>
      </w:r>
    </w:p>
    <w:p w14:paraId="7E8D831C" w14:textId="77777777" w:rsidR="005D1401" w:rsidRPr="00517FF9" w:rsidRDefault="005D1401" w:rsidP="005D1401">
      <w:pPr>
        <w:spacing w:after="200" w:line="276" w:lineRule="auto"/>
        <w:contextualSpacing/>
        <w:jc w:val="both"/>
        <w:rPr>
          <w:rFonts w:ascii="Arial" w:eastAsiaTheme="minorHAnsi" w:hAnsi="Arial" w:cs="Arial"/>
          <w:sz w:val="22"/>
          <w:szCs w:val="22"/>
          <w:lang w:eastAsia="en-US"/>
        </w:rPr>
      </w:pPr>
    </w:p>
    <w:p w14:paraId="7E8D831D"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Minimising hypoglycaemia in critical care will consist of three aims: Avoidance, Treatment &amp; Learning from Hypoglycaemia.</w:t>
      </w:r>
    </w:p>
    <w:p w14:paraId="7E8D831E" w14:textId="77777777" w:rsidR="0080486F" w:rsidRPr="00517FF9" w:rsidRDefault="0080486F" w:rsidP="0080486F">
      <w:pPr>
        <w:spacing w:after="200" w:line="276" w:lineRule="auto"/>
        <w:ind w:left="720"/>
        <w:contextualSpacing/>
        <w:jc w:val="both"/>
        <w:rPr>
          <w:rFonts w:ascii="Arial" w:eastAsiaTheme="minorHAnsi" w:hAnsi="Arial" w:cs="Arial"/>
          <w:sz w:val="22"/>
          <w:szCs w:val="22"/>
          <w:lang w:eastAsia="en-US"/>
        </w:rPr>
      </w:pPr>
    </w:p>
    <w:p w14:paraId="7E8D831F" w14:textId="77777777" w:rsidR="0080486F" w:rsidRPr="00517FF9" w:rsidRDefault="0080486F" w:rsidP="0080486F">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t>Avoidance of Hypoglycaemia</w:t>
      </w:r>
    </w:p>
    <w:p w14:paraId="7E8D8320"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Monitoring of blood glucose should be 1 hour when on an insulin infusion. If blood glucose has been stable and between 6 – 12 </w:t>
      </w:r>
      <w:proofErr w:type="spellStart"/>
      <w:r w:rsidRPr="00517FF9">
        <w:rPr>
          <w:rFonts w:ascii="Arial" w:eastAsiaTheme="minorHAnsi" w:hAnsi="Arial" w:cs="Arial"/>
          <w:sz w:val="22"/>
          <w:szCs w:val="22"/>
          <w:lang w:eastAsia="en-US"/>
        </w:rPr>
        <w:t>mmol</w:t>
      </w:r>
      <w:proofErr w:type="spellEnd"/>
      <w:r w:rsidRPr="00517FF9">
        <w:rPr>
          <w:rFonts w:ascii="Arial" w:eastAsiaTheme="minorHAnsi" w:hAnsi="Arial" w:cs="Arial"/>
          <w:sz w:val="22"/>
          <w:szCs w:val="22"/>
          <w:lang w:eastAsia="en-US"/>
        </w:rPr>
        <w:t xml:space="preserve">/l for the last 3 hours, then extend to 2 hourly checks. </w:t>
      </w:r>
    </w:p>
    <w:p w14:paraId="7E8D8321" w14:textId="77777777" w:rsidR="005D1401" w:rsidRPr="00517FF9" w:rsidRDefault="005D1401" w:rsidP="005D1401">
      <w:pPr>
        <w:spacing w:after="200" w:line="276" w:lineRule="auto"/>
        <w:ind w:left="720"/>
        <w:contextualSpacing/>
        <w:jc w:val="both"/>
        <w:rPr>
          <w:rFonts w:ascii="Arial" w:eastAsiaTheme="minorHAnsi" w:hAnsi="Arial" w:cs="Arial"/>
          <w:sz w:val="22"/>
          <w:szCs w:val="22"/>
          <w:lang w:eastAsia="en-US"/>
        </w:rPr>
      </w:pPr>
    </w:p>
    <w:p w14:paraId="7E8D8322"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Monitoring frequency should increase to every 30 minutes if blood glucose has dropped below 6.0mmol/l and on an insulin infusion until glucose has been demonstrably stable above 4.0 </w:t>
      </w:r>
      <w:proofErr w:type="spellStart"/>
      <w:r w:rsidRPr="00517FF9">
        <w:rPr>
          <w:rFonts w:ascii="Arial" w:eastAsiaTheme="minorHAnsi" w:hAnsi="Arial" w:cs="Arial"/>
          <w:sz w:val="22"/>
          <w:szCs w:val="22"/>
          <w:lang w:eastAsia="en-US"/>
        </w:rPr>
        <w:t>mmol</w:t>
      </w:r>
      <w:proofErr w:type="spellEnd"/>
      <w:r w:rsidRPr="00517FF9">
        <w:rPr>
          <w:rFonts w:ascii="Arial" w:eastAsiaTheme="minorHAnsi" w:hAnsi="Arial" w:cs="Arial"/>
          <w:sz w:val="22"/>
          <w:szCs w:val="22"/>
          <w:lang w:eastAsia="en-US"/>
        </w:rPr>
        <w:t>/l for 2 hours (insulin infusion will have been discontinued according to protocol at this stage).</w:t>
      </w:r>
    </w:p>
    <w:p w14:paraId="7E8D8323" w14:textId="77777777" w:rsidR="005D1401" w:rsidRPr="00517FF9" w:rsidRDefault="005D1401" w:rsidP="005D1401">
      <w:pPr>
        <w:spacing w:after="200" w:line="276" w:lineRule="auto"/>
        <w:contextualSpacing/>
        <w:jc w:val="both"/>
        <w:rPr>
          <w:rFonts w:ascii="Arial" w:eastAsiaTheme="minorHAnsi" w:hAnsi="Arial" w:cs="Arial"/>
          <w:sz w:val="22"/>
          <w:szCs w:val="22"/>
          <w:lang w:eastAsia="en-US"/>
        </w:rPr>
      </w:pPr>
    </w:p>
    <w:p w14:paraId="7E8D8324"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Blood glucose should be monitored every 4 hours when on a long acting subcutaneous insulin regardless of mode of nutrition</w:t>
      </w:r>
    </w:p>
    <w:p w14:paraId="7E8D8325" w14:textId="77777777" w:rsidR="005D1401" w:rsidRPr="00517FF9" w:rsidRDefault="005D1401" w:rsidP="005D1401">
      <w:pPr>
        <w:spacing w:after="200" w:line="276" w:lineRule="auto"/>
        <w:contextualSpacing/>
        <w:jc w:val="both"/>
        <w:rPr>
          <w:rFonts w:ascii="Arial" w:eastAsiaTheme="minorHAnsi" w:hAnsi="Arial" w:cs="Arial"/>
          <w:sz w:val="22"/>
          <w:szCs w:val="22"/>
          <w:lang w:eastAsia="en-US"/>
        </w:rPr>
      </w:pPr>
    </w:p>
    <w:p w14:paraId="7E8D8326"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Minimising interruptions to glucose supply. Any patient receiving enteral feed which is interrupted either deliberately (e.g. for procedures) or unintentionally due to tube displacement should be managed according to the following protocol:</w:t>
      </w:r>
    </w:p>
    <w:p w14:paraId="7E8D8327" w14:textId="77777777" w:rsidR="0080486F" w:rsidRPr="00517FF9"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Anticipated stop for transfer or procedure: stop insulin 1 hour before and monitor blood glucose every hour as per protocol</w:t>
      </w:r>
    </w:p>
    <w:p w14:paraId="7E8D8328" w14:textId="77777777" w:rsidR="0080486F" w:rsidRPr="00517FF9"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Unanticipated stop (e.g. NG tube displacement or urgent scan): stop Variable Rate Insulin Infusion immediately, increase frequency of monitoring to every 30 minutes for 2 hours.</w:t>
      </w:r>
    </w:p>
    <w:p w14:paraId="7E8D8329" w14:textId="77777777" w:rsidR="0080486F" w:rsidRPr="00517FF9"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Feed stopped for &gt; 2hours: stop Variable Rate Insulin Infusion and consider prescription of 10% glucose infusion at 100mls/</w:t>
      </w:r>
      <w:proofErr w:type="spellStart"/>
      <w:r w:rsidRPr="00517FF9">
        <w:rPr>
          <w:rFonts w:ascii="Arial" w:eastAsiaTheme="minorHAnsi" w:hAnsi="Arial" w:cs="Arial"/>
          <w:sz w:val="22"/>
          <w:szCs w:val="22"/>
          <w:lang w:eastAsia="en-US"/>
        </w:rPr>
        <w:t>hr</w:t>
      </w:r>
      <w:proofErr w:type="spellEnd"/>
    </w:p>
    <w:p w14:paraId="7E8D832A" w14:textId="2EF2AFAD" w:rsidR="00A54B8D" w:rsidRDefault="00A54B8D" w:rsidP="0080486F">
      <w:pPr>
        <w:spacing w:after="200" w:line="276" w:lineRule="auto"/>
        <w:jc w:val="both"/>
        <w:rPr>
          <w:rFonts w:ascii="Arial" w:eastAsiaTheme="minorHAnsi" w:hAnsi="Arial" w:cs="Arial"/>
          <w:sz w:val="22"/>
          <w:szCs w:val="22"/>
          <w:lang w:eastAsia="en-US"/>
        </w:rPr>
      </w:pPr>
      <w:r>
        <w:rPr>
          <w:rFonts w:ascii="Arial" w:eastAsiaTheme="minorHAnsi" w:hAnsi="Arial" w:cs="Arial"/>
          <w:sz w:val="22"/>
          <w:szCs w:val="22"/>
          <w:lang w:eastAsia="en-US"/>
        </w:rPr>
        <w:br w:type="page"/>
      </w:r>
    </w:p>
    <w:p w14:paraId="7E8D832B" w14:textId="77777777" w:rsidR="005D1401" w:rsidRPr="00517FF9" w:rsidRDefault="0080486F" w:rsidP="0080486F">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lastRenderedPageBreak/>
        <w:t>Treatment of Hypoglycaemia</w:t>
      </w:r>
    </w:p>
    <w:p w14:paraId="7E8D832C" w14:textId="77777777" w:rsidR="0080486F"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Management of an episode of hypoglycaemia in the critical care should be according to a treatment protocol that is weighted differently to ward areas. This reflects the patient population being less likely to be conscious and able to report hypoglycaemia symptoms and the likelihood of central venous access making the use of 50% glucose safe and more practical. Management should consist of a step wise protocol (see algorithm).</w:t>
      </w:r>
    </w:p>
    <w:p w14:paraId="70754357" w14:textId="77777777" w:rsidR="00A54B8D" w:rsidRPr="00517FF9" w:rsidRDefault="00A54B8D" w:rsidP="00A54B8D">
      <w:pPr>
        <w:spacing w:after="200" w:line="276" w:lineRule="auto"/>
        <w:ind w:left="720"/>
        <w:contextualSpacing/>
        <w:jc w:val="both"/>
        <w:rPr>
          <w:rFonts w:ascii="Arial" w:eastAsiaTheme="minorHAnsi" w:hAnsi="Arial" w:cs="Arial"/>
          <w:sz w:val="22"/>
          <w:szCs w:val="22"/>
          <w:lang w:eastAsia="en-US"/>
        </w:rPr>
      </w:pPr>
    </w:p>
    <w:p w14:paraId="7E8D832D" w14:textId="77777777" w:rsidR="0080486F"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Treatment should be initiated if blood glucose &lt; 4.0mmol/l – Four is the Floor</w:t>
      </w:r>
    </w:p>
    <w:p w14:paraId="5DA55A5D" w14:textId="77777777" w:rsidR="00A54B8D" w:rsidRPr="00517FF9" w:rsidRDefault="00A54B8D" w:rsidP="00A54B8D">
      <w:pPr>
        <w:spacing w:after="200" w:line="276" w:lineRule="auto"/>
        <w:ind w:left="1440"/>
        <w:contextualSpacing/>
        <w:jc w:val="both"/>
        <w:rPr>
          <w:rFonts w:ascii="Arial" w:eastAsiaTheme="minorHAnsi" w:hAnsi="Arial" w:cs="Arial"/>
          <w:sz w:val="22"/>
          <w:szCs w:val="22"/>
          <w:lang w:eastAsia="en-US"/>
        </w:rPr>
      </w:pPr>
    </w:p>
    <w:p w14:paraId="7E8D832E" w14:textId="77777777" w:rsidR="0080486F"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Central line access: give 50ml 50% glucose immediately</w:t>
      </w:r>
    </w:p>
    <w:p w14:paraId="50EF972A" w14:textId="77777777" w:rsidR="00A54B8D" w:rsidRPr="00517FF9" w:rsidRDefault="00A54B8D" w:rsidP="00A54B8D">
      <w:pPr>
        <w:spacing w:after="200" w:line="276" w:lineRule="auto"/>
        <w:contextualSpacing/>
        <w:jc w:val="both"/>
        <w:rPr>
          <w:rFonts w:ascii="Arial" w:eastAsiaTheme="minorHAnsi" w:hAnsi="Arial" w:cs="Arial"/>
          <w:sz w:val="22"/>
          <w:szCs w:val="22"/>
          <w:lang w:eastAsia="en-US"/>
        </w:rPr>
      </w:pPr>
    </w:p>
    <w:p w14:paraId="7E8D832F" w14:textId="77777777" w:rsidR="0080486F" w:rsidRPr="00517FF9" w:rsidRDefault="0080486F" w:rsidP="0080486F">
      <w:pPr>
        <w:numPr>
          <w:ilvl w:val="1"/>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No central line but peripheral access: give 250ml 10% glucose immediately</w:t>
      </w:r>
    </w:p>
    <w:p w14:paraId="337EF8F5" w14:textId="77777777" w:rsidR="00A54B8D" w:rsidRDefault="0080486F" w:rsidP="00A54B8D">
      <w:pPr>
        <w:pStyle w:val="Default"/>
        <w:numPr>
          <w:ilvl w:val="1"/>
          <w:numId w:val="18"/>
        </w:numPr>
        <w:rPr>
          <w:sz w:val="22"/>
          <w:szCs w:val="22"/>
        </w:rPr>
      </w:pPr>
      <w:r w:rsidRPr="00517FF9">
        <w:rPr>
          <w:sz w:val="22"/>
          <w:szCs w:val="22"/>
        </w:rPr>
        <w:t xml:space="preserve">No central or peripheral access: </w:t>
      </w:r>
      <w:r w:rsidR="00A54B8D">
        <w:rPr>
          <w:sz w:val="22"/>
          <w:szCs w:val="22"/>
        </w:rPr>
        <w:t xml:space="preserve">give either </w:t>
      </w:r>
    </w:p>
    <w:p w14:paraId="1626FAEE" w14:textId="77777777" w:rsidR="00A54B8D" w:rsidRDefault="00A54B8D" w:rsidP="00A54B8D">
      <w:pPr>
        <w:pStyle w:val="Default"/>
        <w:ind w:left="1440"/>
        <w:rPr>
          <w:sz w:val="22"/>
          <w:szCs w:val="22"/>
        </w:rPr>
      </w:pPr>
    </w:p>
    <w:p w14:paraId="19852F3E" w14:textId="77777777" w:rsidR="00A54B8D" w:rsidRDefault="00A54B8D" w:rsidP="00A54B8D">
      <w:pPr>
        <w:pStyle w:val="Default"/>
        <w:spacing w:after="17"/>
        <w:rPr>
          <w:sz w:val="22"/>
          <w:szCs w:val="22"/>
        </w:rPr>
      </w:pPr>
      <w:proofErr w:type="gramStart"/>
      <w:r>
        <w:rPr>
          <w:sz w:val="22"/>
          <w:szCs w:val="22"/>
        </w:rPr>
        <w:t>1.Crush</w:t>
      </w:r>
      <w:proofErr w:type="gramEnd"/>
      <w:r>
        <w:rPr>
          <w:sz w:val="22"/>
          <w:szCs w:val="22"/>
        </w:rPr>
        <w:t xml:space="preserve"> &amp; dissolve 5 dextrose tablets with 20mls sterile water,  syringe through the feed tube and flush again with sterile water </w:t>
      </w:r>
    </w:p>
    <w:p w14:paraId="7E8D8330" w14:textId="23F49F52" w:rsidR="0080486F" w:rsidRDefault="00A54B8D" w:rsidP="00A54B8D">
      <w:pPr>
        <w:pStyle w:val="Default"/>
        <w:spacing w:after="17"/>
        <w:rPr>
          <w:sz w:val="22"/>
          <w:szCs w:val="22"/>
        </w:rPr>
      </w:pPr>
      <w:r>
        <w:rPr>
          <w:sz w:val="22"/>
          <w:szCs w:val="22"/>
        </w:rPr>
        <w:t xml:space="preserve">2. </w:t>
      </w:r>
      <w:proofErr w:type="gramStart"/>
      <w:r w:rsidR="0080486F" w:rsidRPr="00517FF9">
        <w:rPr>
          <w:sz w:val="22"/>
          <w:szCs w:val="22"/>
        </w:rPr>
        <w:t>give</w:t>
      </w:r>
      <w:proofErr w:type="gramEnd"/>
      <w:r w:rsidR="0080486F" w:rsidRPr="00517FF9">
        <w:rPr>
          <w:sz w:val="22"/>
          <w:szCs w:val="22"/>
        </w:rPr>
        <w:t xml:space="preserve"> 2 tubes of </w:t>
      </w:r>
      <w:proofErr w:type="spellStart"/>
      <w:r w:rsidR="0080486F" w:rsidRPr="00517FF9">
        <w:rPr>
          <w:sz w:val="22"/>
          <w:szCs w:val="22"/>
        </w:rPr>
        <w:t>GlucoGel</w:t>
      </w:r>
      <w:proofErr w:type="spellEnd"/>
      <w:r w:rsidR="0080486F" w:rsidRPr="00517FF9">
        <w:rPr>
          <w:sz w:val="22"/>
          <w:szCs w:val="22"/>
        </w:rPr>
        <w:t xml:space="preserve"> administered via the gums</w:t>
      </w:r>
    </w:p>
    <w:p w14:paraId="5E9A6215" w14:textId="77777777" w:rsidR="00A54B8D" w:rsidRPr="00517FF9" w:rsidRDefault="00A54B8D" w:rsidP="00A54B8D">
      <w:pPr>
        <w:pStyle w:val="Default"/>
        <w:spacing w:after="17"/>
        <w:rPr>
          <w:sz w:val="22"/>
          <w:szCs w:val="22"/>
        </w:rPr>
      </w:pPr>
    </w:p>
    <w:p w14:paraId="7E8D8331" w14:textId="77777777" w:rsidR="0080486F" w:rsidRPr="00517FF9" w:rsidRDefault="0080486F" w:rsidP="0080486F">
      <w:pPr>
        <w:numPr>
          <w:ilvl w:val="0"/>
          <w:numId w:val="18"/>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To ensure immediate access to these treatments any patient starting on an insulin infusion in critical care shall have the 3 glucose preparations prescribed on the PRN side of the chart. On EPR this will be included in the Insulin infusion Order Set. </w:t>
      </w:r>
    </w:p>
    <w:p w14:paraId="7E8D8332" w14:textId="77777777" w:rsidR="0080486F" w:rsidRPr="00517FF9" w:rsidRDefault="0080486F" w:rsidP="0080486F">
      <w:pPr>
        <w:spacing w:after="200" w:line="276" w:lineRule="auto"/>
        <w:contextualSpacing/>
        <w:jc w:val="both"/>
        <w:rPr>
          <w:rFonts w:ascii="Arial" w:eastAsiaTheme="minorHAnsi" w:hAnsi="Arial" w:cs="Arial"/>
          <w:sz w:val="22"/>
          <w:szCs w:val="22"/>
          <w:lang w:eastAsia="en-US"/>
        </w:rPr>
      </w:pPr>
    </w:p>
    <w:p w14:paraId="7E8D8333" w14:textId="77777777" w:rsidR="0080486F" w:rsidRPr="00517FF9" w:rsidRDefault="0080486F" w:rsidP="0080486F">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t>Learning from Hypoglycaemia</w:t>
      </w:r>
    </w:p>
    <w:p w14:paraId="7E8D8334" w14:textId="77777777" w:rsidR="0080486F" w:rsidRPr="00517FF9" w:rsidRDefault="0080486F" w:rsidP="0080486F">
      <w:pPr>
        <w:numPr>
          <w:ilvl w:val="0"/>
          <w:numId w:val="20"/>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It should be recognised that hypoglycaemia is a common and sometimes unavoidable side effect of glucose management in the Critical Care Unit. The causes of hypoglycaemia are multifactorial. Steps should be taken to minimise further episodes where possible. </w:t>
      </w:r>
    </w:p>
    <w:p w14:paraId="7E8D8335" w14:textId="77777777" w:rsidR="005D1401" w:rsidRPr="00517FF9" w:rsidRDefault="005D1401" w:rsidP="005D1401">
      <w:pPr>
        <w:spacing w:after="200" w:line="276" w:lineRule="auto"/>
        <w:ind w:left="720"/>
        <w:contextualSpacing/>
        <w:jc w:val="both"/>
        <w:rPr>
          <w:rFonts w:ascii="Arial" w:eastAsiaTheme="minorHAnsi" w:hAnsi="Arial" w:cs="Arial"/>
          <w:sz w:val="22"/>
          <w:szCs w:val="22"/>
          <w:lang w:eastAsia="en-US"/>
        </w:rPr>
      </w:pPr>
    </w:p>
    <w:p w14:paraId="7E8D8336" w14:textId="77777777" w:rsidR="0080486F" w:rsidRPr="00517FF9" w:rsidRDefault="0080486F" w:rsidP="0080486F">
      <w:pPr>
        <w:numPr>
          <w:ilvl w:val="0"/>
          <w:numId w:val="19"/>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Any episode of hypoglycaemia in critical care (&lt;4.0mmol/l) should be reported via the Hospital Reporting System.</w:t>
      </w:r>
    </w:p>
    <w:p w14:paraId="7E8D8337" w14:textId="77777777" w:rsidR="005D1401" w:rsidRPr="00517FF9" w:rsidRDefault="005D1401" w:rsidP="005D1401">
      <w:pPr>
        <w:spacing w:after="200" w:line="276" w:lineRule="auto"/>
        <w:ind w:left="720"/>
        <w:contextualSpacing/>
        <w:jc w:val="both"/>
        <w:rPr>
          <w:rFonts w:ascii="Arial" w:eastAsiaTheme="minorHAnsi" w:hAnsi="Arial" w:cs="Arial"/>
          <w:sz w:val="22"/>
          <w:szCs w:val="22"/>
          <w:lang w:eastAsia="en-US"/>
        </w:rPr>
      </w:pPr>
    </w:p>
    <w:p w14:paraId="7E8D8338" w14:textId="77777777" w:rsidR="0080486F" w:rsidRPr="00517FF9" w:rsidRDefault="0080486F" w:rsidP="0080486F">
      <w:pPr>
        <w:numPr>
          <w:ilvl w:val="0"/>
          <w:numId w:val="19"/>
        </w:numPr>
        <w:spacing w:after="200" w:line="276" w:lineRule="auto"/>
        <w:contextualSpacing/>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Blood glucose values recorded in the ABG analysers and POC machines can be accessed and used to review the management of both hyperglycaemia and hypoglycaemia. A structured review of hypoglycaemia episodes should be undertaken every 3 months and report issued to aid education and aid with protocol redevelopment. </w:t>
      </w:r>
    </w:p>
    <w:p w14:paraId="7E8D8339" w14:textId="77777777" w:rsidR="0080486F" w:rsidRPr="00517FF9" w:rsidRDefault="0080486F">
      <w:pPr>
        <w:spacing w:after="200" w:line="276" w:lineRule="auto"/>
        <w:rPr>
          <w:rFonts w:ascii="Arial" w:eastAsiaTheme="minorHAnsi" w:hAnsi="Arial" w:cs="Arial"/>
          <w:sz w:val="22"/>
          <w:szCs w:val="22"/>
          <w:lang w:eastAsia="en-US"/>
        </w:rPr>
      </w:pPr>
      <w:r w:rsidRPr="00517FF9">
        <w:rPr>
          <w:rFonts w:ascii="Arial" w:eastAsiaTheme="minorHAnsi" w:hAnsi="Arial" w:cs="Arial"/>
          <w:sz w:val="22"/>
          <w:szCs w:val="22"/>
          <w:lang w:eastAsia="en-US"/>
        </w:rPr>
        <w:br w:type="page"/>
      </w:r>
    </w:p>
    <w:p w14:paraId="7E8D833A" w14:textId="5684763E" w:rsidR="0080486F" w:rsidRPr="00517FF9" w:rsidRDefault="00F355A3" w:rsidP="006A0554">
      <w:pPr>
        <w:spacing w:after="200" w:line="276" w:lineRule="auto"/>
        <w:ind w:left="720"/>
        <w:contextualSpacing/>
        <w:jc w:val="both"/>
        <w:rPr>
          <w:rFonts w:ascii="Arial" w:eastAsiaTheme="minorHAnsi" w:hAnsi="Arial" w:cs="Arial"/>
          <w:sz w:val="22"/>
          <w:szCs w:val="22"/>
          <w:lang w:eastAsia="en-US"/>
        </w:rPr>
      </w:pPr>
      <w:r>
        <w:rPr>
          <w:rFonts w:ascii="Arial" w:eastAsiaTheme="minorHAnsi" w:hAnsi="Arial" w:cs="Arial"/>
          <w:noProof/>
          <w:sz w:val="22"/>
          <w:szCs w:val="22"/>
        </w:rPr>
        <w:lastRenderedPageBreak/>
        <w:drawing>
          <wp:inline distT="0" distB="0" distL="0" distR="0" wp14:anchorId="2F9A8CE7" wp14:editId="1B3796D4">
            <wp:extent cx="5734435" cy="82772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435" cy="8277225"/>
                    </a:xfrm>
                    <a:prstGeom prst="rect">
                      <a:avLst/>
                    </a:prstGeom>
                    <a:noFill/>
                  </pic:spPr>
                </pic:pic>
              </a:graphicData>
            </a:graphic>
          </wp:inline>
        </w:drawing>
      </w:r>
    </w:p>
    <w:p w14:paraId="7E8D833B" w14:textId="3EA2100B" w:rsidR="005D1401" w:rsidRPr="00517FF9" w:rsidRDefault="005D1401">
      <w:pPr>
        <w:spacing w:after="200" w:line="276" w:lineRule="auto"/>
        <w:rPr>
          <w:rFonts w:ascii="Arial" w:hAnsi="Arial" w:cs="Arial"/>
          <w:sz w:val="22"/>
          <w:szCs w:val="22"/>
        </w:rPr>
      </w:pPr>
      <w:r w:rsidRPr="00517FF9">
        <w:rPr>
          <w:rFonts w:ascii="Arial" w:hAnsi="Arial" w:cs="Arial"/>
          <w:sz w:val="22"/>
          <w:szCs w:val="22"/>
        </w:rPr>
        <w:br w:type="page"/>
      </w:r>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8D1AA0" w:rsidRPr="00517FF9" w14:paraId="7E8D833E" w14:textId="77777777" w:rsidTr="00E07E66">
        <w:tc>
          <w:tcPr>
            <w:tcW w:w="817" w:type="dxa"/>
            <w:shd w:val="clear" w:color="auto" w:fill="005EB8"/>
          </w:tcPr>
          <w:p w14:paraId="7E8D833C" w14:textId="77777777" w:rsidR="008D1AA0" w:rsidRPr="00517FF9" w:rsidRDefault="0010559F" w:rsidP="00E07E66">
            <w:pPr>
              <w:pStyle w:val="Policynormal"/>
              <w:jc w:val="left"/>
              <w:rPr>
                <w:b/>
                <w:color w:val="FFFFFF" w:themeColor="background1"/>
              </w:rPr>
            </w:pPr>
            <w:r w:rsidRPr="00517FF9">
              <w:rPr>
                <w:b/>
                <w:color w:val="FFFFFF" w:themeColor="background1"/>
              </w:rPr>
              <w:lastRenderedPageBreak/>
              <w:t>5.13</w:t>
            </w:r>
          </w:p>
        </w:tc>
        <w:tc>
          <w:tcPr>
            <w:tcW w:w="9639" w:type="dxa"/>
            <w:shd w:val="clear" w:color="auto" w:fill="005EB8"/>
          </w:tcPr>
          <w:p w14:paraId="7E8D833D" w14:textId="77777777" w:rsidR="008D1AA0" w:rsidRPr="00517FF9" w:rsidRDefault="008D1AA0" w:rsidP="00E07E66">
            <w:pPr>
              <w:pStyle w:val="Policynormal"/>
              <w:jc w:val="left"/>
              <w:rPr>
                <w:b/>
                <w:color w:val="FFFFFF" w:themeColor="background1"/>
              </w:rPr>
            </w:pPr>
            <w:r w:rsidRPr="00517FF9">
              <w:rPr>
                <w:color w:val="FFFFFF" w:themeColor="background1"/>
              </w:rPr>
              <w:t xml:space="preserve"> </w:t>
            </w:r>
            <w:bookmarkStart w:id="32" w:name="RationaleSupportingEvidence"/>
            <w:r w:rsidRPr="00517FF9">
              <w:rPr>
                <w:b/>
                <w:color w:val="FFFFFF" w:themeColor="background1"/>
              </w:rPr>
              <w:t>Rationale &amp; Supporting Evidence</w:t>
            </w:r>
            <w:bookmarkEnd w:id="32"/>
          </w:p>
        </w:tc>
      </w:tr>
    </w:tbl>
    <w:p w14:paraId="7E8D833F" w14:textId="77777777" w:rsidR="005D1401" w:rsidRPr="00517FF9" w:rsidRDefault="005D1401" w:rsidP="005D1401">
      <w:pPr>
        <w:spacing w:after="200" w:line="276" w:lineRule="auto"/>
        <w:jc w:val="both"/>
        <w:rPr>
          <w:rFonts w:ascii="Arial" w:eastAsiaTheme="minorHAnsi" w:hAnsi="Arial" w:cs="Arial"/>
          <w:b/>
          <w:sz w:val="22"/>
          <w:szCs w:val="22"/>
          <w:lang w:eastAsia="en-US"/>
        </w:rPr>
      </w:pPr>
    </w:p>
    <w:p w14:paraId="7E8D8340" w14:textId="77777777" w:rsidR="005D1401" w:rsidRPr="00517FF9" w:rsidRDefault="005D1401" w:rsidP="005D1401">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t>Monitoring of blood glucose levels</w:t>
      </w:r>
    </w:p>
    <w:p w14:paraId="7E8D8341"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Monitoring of blood glucose in ICU can be done via several available devices. Sample time must be minimised with readily available results, particularly during close monitoring when the patient is on an insulin infusion. Laboratory blood glucose remains the reference standard but has the disadvantages of requiring a relatively large volume of sampled blood and incorporates unacceptable delays in obtaining results for use in calculating insulin infusion dosage changes. Arterial blood analysers are of an acceptable equivalent accuracy to the laboratory standard. Point of Care (POC) analysers have an acceptable level of accuracy in the stable patient but their accuracy is diminished in critically ill patients and at the extremes of measurement. </w:t>
      </w:r>
      <w:r w:rsidRPr="00517FF9">
        <w:rPr>
          <w:rFonts w:ascii="Arial" w:eastAsiaTheme="minorHAnsi" w:hAnsi="Arial" w:cs="Arial"/>
          <w:sz w:val="22"/>
          <w:szCs w:val="22"/>
          <w:vertAlign w:val="superscript"/>
          <w:lang w:eastAsia="en-US"/>
        </w:rPr>
        <w:endnoteReference w:id="2"/>
      </w:r>
      <w:r w:rsidRPr="00517FF9">
        <w:rPr>
          <w:rFonts w:ascii="Arial" w:eastAsiaTheme="minorHAnsi" w:hAnsi="Arial" w:cs="Arial"/>
          <w:sz w:val="22"/>
          <w:szCs w:val="22"/>
          <w:lang w:eastAsia="en-US"/>
        </w:rPr>
        <w:t xml:space="preserve"> There have been reports of inadvertent insulin administration resulting from sampling from flush lines contaminated with glucose containing fluids in critical care units. </w:t>
      </w:r>
      <w:r w:rsidRPr="00517FF9">
        <w:rPr>
          <w:rFonts w:ascii="Arial" w:eastAsiaTheme="minorHAnsi" w:hAnsi="Arial" w:cs="Arial"/>
          <w:sz w:val="22"/>
          <w:szCs w:val="22"/>
          <w:vertAlign w:val="superscript"/>
          <w:lang w:eastAsia="en-US"/>
        </w:rPr>
        <w:endnoteReference w:id="3"/>
      </w:r>
      <w:r w:rsidRPr="00517FF9">
        <w:rPr>
          <w:rFonts w:ascii="Arial" w:eastAsiaTheme="minorHAnsi" w:hAnsi="Arial" w:cs="Arial"/>
          <w:sz w:val="22"/>
          <w:szCs w:val="22"/>
          <w:lang w:eastAsia="en-US"/>
        </w:rPr>
        <w:t xml:space="preserve"> Recent consensus guidelines recommend the use of arterial blood gas analysers as reliable but potentially costly method of intermittent glucose monitoring.</w:t>
      </w:r>
      <w:r w:rsidRPr="00517FF9">
        <w:rPr>
          <w:rFonts w:ascii="Arial" w:eastAsiaTheme="minorHAnsi" w:hAnsi="Arial" w:cs="Arial"/>
          <w:sz w:val="22"/>
          <w:szCs w:val="22"/>
          <w:vertAlign w:val="superscript"/>
          <w:lang w:eastAsia="en-US"/>
        </w:rPr>
        <w:endnoteReference w:id="4"/>
      </w:r>
    </w:p>
    <w:p w14:paraId="7E8D8342" w14:textId="77777777" w:rsidR="005D1401" w:rsidRPr="00517FF9" w:rsidRDefault="005D1401" w:rsidP="005D1401">
      <w:pPr>
        <w:spacing w:after="200" w:line="276" w:lineRule="auto"/>
        <w:jc w:val="both"/>
        <w:rPr>
          <w:rFonts w:ascii="Arial" w:eastAsiaTheme="minorHAnsi" w:hAnsi="Arial" w:cs="Arial"/>
          <w:b/>
          <w:noProof/>
          <w:sz w:val="22"/>
          <w:szCs w:val="22"/>
        </w:rPr>
      </w:pPr>
      <w:r w:rsidRPr="00517FF9">
        <w:rPr>
          <w:rFonts w:ascii="Arial" w:eastAsiaTheme="minorHAnsi" w:hAnsi="Arial" w:cs="Arial"/>
          <w:b/>
          <w:noProof/>
          <w:sz w:val="22"/>
          <w:szCs w:val="22"/>
        </w:rPr>
        <w:t>Target blood glucose range</w:t>
      </w:r>
    </w:p>
    <w:p w14:paraId="7E8D8343" w14:textId="77777777" w:rsidR="005D1401" w:rsidRPr="00517FF9" w:rsidRDefault="005D1401" w:rsidP="005D1401">
      <w:pPr>
        <w:spacing w:after="200" w:line="276" w:lineRule="auto"/>
        <w:jc w:val="both"/>
        <w:rPr>
          <w:rFonts w:ascii="Arial" w:eastAsiaTheme="minorHAnsi" w:hAnsi="Arial" w:cs="Arial"/>
          <w:noProof/>
          <w:sz w:val="22"/>
          <w:szCs w:val="22"/>
        </w:rPr>
      </w:pPr>
      <w:r w:rsidRPr="00517FF9">
        <w:rPr>
          <w:rFonts w:ascii="Arial" w:eastAsiaTheme="minorHAnsi" w:hAnsi="Arial" w:cs="Arial"/>
          <w:noProof/>
          <w:sz w:val="22"/>
          <w:szCs w:val="22"/>
        </w:rPr>
        <w:t>There have been a number of studies and consensus guidelines with various target ranges for glucose control in Critical Care. Following the Leuwen studies in the early 2000’s our unit has utilised a tight glycaemic control policy (4.0 – 6.7 mmol/l) with the use of a computer algorithm. The publication of the NICE-SUGAR trial in 2009 and subsequent other studies have shown either no benefit or harm associated with from tight glucose control. Concensus guidelines</w:t>
      </w:r>
      <w:r w:rsidRPr="00517FF9">
        <w:rPr>
          <w:rFonts w:ascii="Arial" w:eastAsiaTheme="minorHAnsi" w:hAnsi="Arial" w:cs="Arial"/>
          <w:noProof/>
          <w:sz w:val="22"/>
          <w:szCs w:val="22"/>
          <w:vertAlign w:val="superscript"/>
        </w:rPr>
        <w:endnoteReference w:id="5"/>
      </w:r>
      <w:r w:rsidRPr="00517FF9">
        <w:rPr>
          <w:rFonts w:ascii="Arial" w:eastAsiaTheme="minorHAnsi" w:hAnsi="Arial" w:cs="Arial"/>
          <w:noProof/>
          <w:sz w:val="22"/>
          <w:szCs w:val="22"/>
        </w:rPr>
        <w:t xml:space="preserve"> from the Critical Care Society in 2012 advocate commencing treatment for hyperglycaemia above 8.3mmol/l but absolutely above 10.0mmol/l. The “Conventional” arm of the NICE-SUGAR trial utilised a treatment threshold above 10.0mmol/l with a target range of 7.8-10mmol/l. This is line with UK NHS  Perioperative Guidelines</w:t>
      </w:r>
      <w:r w:rsidRPr="00517FF9">
        <w:rPr>
          <w:rFonts w:ascii="Arial" w:eastAsiaTheme="minorHAnsi" w:hAnsi="Arial" w:cs="Arial"/>
          <w:noProof/>
          <w:sz w:val="22"/>
          <w:szCs w:val="22"/>
          <w:vertAlign w:val="superscript"/>
        </w:rPr>
        <w:endnoteReference w:id="6"/>
      </w:r>
      <w:r w:rsidRPr="00517FF9">
        <w:rPr>
          <w:rFonts w:ascii="Arial" w:eastAsiaTheme="minorHAnsi" w:hAnsi="Arial" w:cs="Arial"/>
          <w:noProof/>
          <w:sz w:val="22"/>
          <w:szCs w:val="22"/>
        </w:rPr>
        <w:t xml:space="preserve"> (specify 4-10mmol/l but state 6-10mmol/l also acceptable) and the Joint British Societies Guideliens for Inpatient Diabetes Care, 2014</w:t>
      </w:r>
      <w:r w:rsidRPr="00517FF9">
        <w:rPr>
          <w:rFonts w:ascii="Arial" w:eastAsiaTheme="minorHAnsi" w:hAnsi="Arial" w:cs="Arial"/>
          <w:noProof/>
          <w:sz w:val="22"/>
          <w:szCs w:val="22"/>
          <w:vertAlign w:val="superscript"/>
        </w:rPr>
        <w:endnoteReference w:id="7"/>
      </w:r>
      <w:r w:rsidRPr="00517FF9">
        <w:rPr>
          <w:rFonts w:ascii="Arial" w:eastAsiaTheme="minorHAnsi" w:hAnsi="Arial" w:cs="Arial"/>
          <w:noProof/>
          <w:sz w:val="22"/>
          <w:szCs w:val="22"/>
        </w:rPr>
        <w:t xml:space="preserve"> (6-10mmol/l).</w:t>
      </w:r>
    </w:p>
    <w:p w14:paraId="7E8D8344" w14:textId="77777777" w:rsidR="005D1401" w:rsidRPr="00517FF9" w:rsidRDefault="005D1401" w:rsidP="005D1401">
      <w:pPr>
        <w:spacing w:after="200" w:line="276" w:lineRule="auto"/>
        <w:jc w:val="both"/>
        <w:rPr>
          <w:rFonts w:ascii="Arial" w:eastAsiaTheme="minorHAnsi" w:hAnsi="Arial" w:cs="Arial"/>
          <w:i/>
          <w:noProof/>
          <w:sz w:val="22"/>
          <w:szCs w:val="22"/>
        </w:rPr>
      </w:pPr>
      <w:r w:rsidRPr="00517FF9">
        <w:rPr>
          <w:rFonts w:ascii="Arial" w:eastAsiaTheme="minorHAnsi" w:hAnsi="Arial" w:cs="Arial"/>
          <w:i/>
          <w:noProof/>
          <w:sz w:val="22"/>
          <w:szCs w:val="22"/>
        </w:rPr>
        <w:t>Individualised Target Ranges</w:t>
      </w:r>
    </w:p>
    <w:p w14:paraId="7E8D8345" w14:textId="77777777" w:rsidR="005D1401" w:rsidRPr="00517FF9" w:rsidRDefault="005D1401" w:rsidP="005D1401">
      <w:pPr>
        <w:spacing w:after="200" w:line="276" w:lineRule="auto"/>
        <w:jc w:val="both"/>
        <w:rPr>
          <w:rFonts w:ascii="Arial" w:eastAsiaTheme="minorHAnsi" w:hAnsi="Arial" w:cs="Arial"/>
          <w:noProof/>
          <w:sz w:val="22"/>
          <w:szCs w:val="22"/>
        </w:rPr>
      </w:pPr>
      <w:r w:rsidRPr="00517FF9">
        <w:rPr>
          <w:rFonts w:ascii="Arial" w:eastAsiaTheme="minorHAnsi" w:hAnsi="Arial" w:cs="Arial"/>
          <w:noProof/>
          <w:sz w:val="22"/>
          <w:szCs w:val="22"/>
        </w:rPr>
        <w:t>Whilst it is not clear what the ideal target range for glucose is in criticaly ill patients it is apparent that an individualised strategy may be beneficial. An international cohort study by Krinsley et al</w:t>
      </w:r>
      <w:r w:rsidRPr="00517FF9">
        <w:rPr>
          <w:rFonts w:ascii="Arial" w:eastAsiaTheme="minorHAnsi" w:hAnsi="Arial" w:cs="Arial"/>
          <w:noProof/>
          <w:sz w:val="22"/>
          <w:szCs w:val="22"/>
          <w:vertAlign w:val="superscript"/>
        </w:rPr>
        <w:endnoteReference w:id="8"/>
      </w:r>
      <w:r w:rsidRPr="00517FF9">
        <w:rPr>
          <w:rFonts w:ascii="Arial" w:eastAsiaTheme="minorHAnsi" w:hAnsi="Arial" w:cs="Arial"/>
          <w:noProof/>
          <w:sz w:val="22"/>
          <w:szCs w:val="22"/>
        </w:rPr>
        <w:t xml:space="preserve"> demonstated that  the presence of diabetes modified the normal risks associated with hyperglycaemia, hypoglycaemia and glucose variability and suggested that a higher target range for glucose may be beneficial in those with diabetes.  </w:t>
      </w:r>
      <w:r w:rsidRPr="00517FF9">
        <w:rPr>
          <w:rFonts w:ascii="Arial" w:eastAsiaTheme="minorHAnsi" w:hAnsi="Arial" w:cs="Arial"/>
          <w:noProof/>
          <w:sz w:val="22"/>
          <w:szCs w:val="22"/>
          <w:vertAlign w:val="superscript"/>
        </w:rPr>
        <w:endnoteReference w:id="9"/>
      </w:r>
      <w:r w:rsidRPr="00517FF9">
        <w:rPr>
          <w:rFonts w:ascii="Arial" w:eastAsiaTheme="minorHAnsi" w:hAnsi="Arial" w:cs="Arial"/>
          <w:noProof/>
          <w:sz w:val="22"/>
          <w:szCs w:val="22"/>
        </w:rPr>
        <w:t xml:space="preserve"> A higher treatment threshold (&gt;14mmol/l) and target range (10-14mmol/l) in those with preexisting diabetes has been shown to be safe in an exploratory analysis and cohort study, may reduce glucose variability, hypoglycaemia and insulin requirments. The LUCID Trial, currently recruiting in Australasia will provide further evidence on this question. Pending the results of this study our guidelines will recommend targetting a range reflecting the Conventional Arm of the NICE-SUGAR trial.</w:t>
      </w:r>
    </w:p>
    <w:p w14:paraId="7E8D8346" w14:textId="77777777" w:rsidR="005D1401" w:rsidRPr="00517FF9" w:rsidRDefault="005D1401" w:rsidP="005D1401">
      <w:pPr>
        <w:spacing w:after="200" w:line="276" w:lineRule="auto"/>
        <w:jc w:val="both"/>
        <w:rPr>
          <w:rFonts w:ascii="Arial" w:eastAsiaTheme="minorHAnsi" w:hAnsi="Arial" w:cs="Arial"/>
          <w:i/>
          <w:noProof/>
          <w:sz w:val="22"/>
          <w:szCs w:val="22"/>
        </w:rPr>
      </w:pPr>
      <w:r w:rsidRPr="00517FF9">
        <w:rPr>
          <w:rFonts w:ascii="Arial" w:eastAsiaTheme="minorHAnsi" w:hAnsi="Arial" w:cs="Arial"/>
          <w:i/>
          <w:noProof/>
          <w:sz w:val="22"/>
          <w:szCs w:val="22"/>
        </w:rPr>
        <w:t>Neurological Injury</w:t>
      </w:r>
    </w:p>
    <w:p w14:paraId="7E8D8347" w14:textId="77777777" w:rsidR="005D1401" w:rsidRPr="00517FF9" w:rsidRDefault="005D1401" w:rsidP="005D1401">
      <w:pPr>
        <w:spacing w:after="200" w:line="276" w:lineRule="auto"/>
        <w:jc w:val="both"/>
        <w:rPr>
          <w:rFonts w:ascii="Arial" w:eastAsiaTheme="minorHAnsi" w:hAnsi="Arial" w:cs="Arial"/>
          <w:noProof/>
          <w:sz w:val="22"/>
          <w:szCs w:val="22"/>
        </w:rPr>
      </w:pPr>
      <w:r w:rsidRPr="00517FF9">
        <w:rPr>
          <w:rFonts w:ascii="Arial" w:eastAsiaTheme="minorHAnsi" w:hAnsi="Arial" w:cs="Arial"/>
          <w:noProof/>
          <w:sz w:val="22"/>
          <w:szCs w:val="22"/>
        </w:rPr>
        <w:t>There remains conflicting evidence regarding ideal target strategy in patients with neurological injury. Hyperglycaemia is associated with a worse prognosis in a variety of patients with neurological injury. Treatment with intensive insulin therapy is however associated with an increased risk of hypoglycaemia.</w:t>
      </w:r>
      <w:r w:rsidRPr="00517FF9">
        <w:rPr>
          <w:rFonts w:ascii="Arial" w:eastAsiaTheme="minorHAnsi" w:hAnsi="Arial" w:cs="Arial"/>
          <w:noProof/>
          <w:sz w:val="22"/>
          <w:szCs w:val="22"/>
          <w:vertAlign w:val="superscript"/>
        </w:rPr>
        <w:endnoteReference w:id="10"/>
      </w:r>
      <w:r w:rsidRPr="00517FF9">
        <w:rPr>
          <w:rFonts w:ascii="Arial" w:eastAsiaTheme="minorHAnsi" w:hAnsi="Arial" w:cs="Arial"/>
          <w:noProof/>
          <w:sz w:val="22"/>
          <w:szCs w:val="22"/>
        </w:rPr>
        <w:t xml:space="preserve"> Microdialysis catheter placement in areas of injured brain in traumatic brain injury has demonstrated low levels of diasylate glucose suggesting energy crisis in patients treated with insulin to control hyperglycaemia.</w:t>
      </w:r>
      <w:r w:rsidRPr="00517FF9">
        <w:rPr>
          <w:rFonts w:ascii="Arial" w:eastAsiaTheme="minorHAnsi" w:hAnsi="Arial" w:cs="Arial"/>
          <w:noProof/>
          <w:sz w:val="22"/>
          <w:szCs w:val="22"/>
          <w:vertAlign w:val="superscript"/>
        </w:rPr>
        <w:endnoteReference w:id="11"/>
      </w:r>
      <w:r w:rsidRPr="00517FF9">
        <w:rPr>
          <w:rFonts w:ascii="Arial" w:eastAsiaTheme="minorHAnsi" w:hAnsi="Arial" w:cs="Arial"/>
          <w:noProof/>
          <w:sz w:val="22"/>
          <w:szCs w:val="22"/>
        </w:rPr>
        <w:t xml:space="preserve"> Hyperglycaemia as a stress response may be particularly important in brain injured patients as brain metabolism is glucose dependent. The optimal glucose target is yet to be defined but the avoidance of hypoglycaemia is of paramount importance.  </w:t>
      </w:r>
    </w:p>
    <w:p w14:paraId="7E8D8348" w14:textId="77777777" w:rsidR="005D1401" w:rsidRPr="00517FF9" w:rsidRDefault="005D1401" w:rsidP="005D1401">
      <w:pPr>
        <w:spacing w:after="200" w:line="276" w:lineRule="auto"/>
        <w:jc w:val="both"/>
        <w:rPr>
          <w:rFonts w:ascii="Arial" w:eastAsiaTheme="minorHAnsi" w:hAnsi="Arial" w:cs="Arial"/>
          <w:b/>
          <w:noProof/>
          <w:sz w:val="22"/>
          <w:szCs w:val="22"/>
        </w:rPr>
      </w:pPr>
      <w:r w:rsidRPr="00517FF9">
        <w:rPr>
          <w:rFonts w:ascii="Arial" w:eastAsiaTheme="minorHAnsi" w:hAnsi="Arial" w:cs="Arial"/>
          <w:b/>
          <w:noProof/>
          <w:sz w:val="22"/>
          <w:szCs w:val="22"/>
        </w:rPr>
        <w:t>Insulin infusion – variable rate versus dynamic sliding scale via computer algorithm</w:t>
      </w:r>
    </w:p>
    <w:p w14:paraId="7E8D8349" w14:textId="77777777" w:rsidR="005D1401" w:rsidRPr="00517FF9" w:rsidRDefault="005D1401" w:rsidP="005D1401">
      <w:pPr>
        <w:spacing w:after="200" w:line="276" w:lineRule="auto"/>
        <w:jc w:val="both"/>
        <w:rPr>
          <w:rFonts w:ascii="Arial" w:eastAsiaTheme="minorHAnsi" w:hAnsi="Arial" w:cs="Arial"/>
          <w:noProof/>
          <w:sz w:val="22"/>
          <w:szCs w:val="22"/>
        </w:rPr>
      </w:pPr>
      <w:r w:rsidRPr="00517FF9">
        <w:rPr>
          <w:rFonts w:ascii="Arial" w:eastAsiaTheme="minorHAnsi" w:hAnsi="Arial" w:cs="Arial"/>
          <w:noProof/>
          <w:sz w:val="22"/>
          <w:szCs w:val="22"/>
        </w:rPr>
        <w:lastRenderedPageBreak/>
        <w:t xml:space="preserve">Current trust protocol for inpatient insulin infusion is via  Variable Rate Insulin Infusion (VRII). This has the disadvantage of having a self defined target blood glucose range of 4.0-7.0mmol/l, a level lower than desired. VRII’s do not take into account the trend in glucose over time and are therefore at more riskof rapid changes and increasd glucose variability. A Dynamic Sliding Scale reduces this potential hazard and although this is a more intensive in terms of nursing workload our unit has an established practice and safety record in using such an algorithm. The algorithm used in the control arm of the NICE- SUGAR trial ich targets the desired range of 7.8-10.0mmol/l is readily available online and can be converted into an simple to use tool via an Excel workbook or online tool. </w:t>
      </w:r>
    </w:p>
    <w:p w14:paraId="7E8D834A" w14:textId="77777777" w:rsidR="005D1401" w:rsidRPr="00517FF9" w:rsidRDefault="005D1401" w:rsidP="005D1401">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t xml:space="preserve">Basal Insulin, Oral and Novel </w:t>
      </w:r>
      <w:proofErr w:type="spellStart"/>
      <w:r w:rsidRPr="00517FF9">
        <w:rPr>
          <w:rFonts w:ascii="Arial" w:eastAsiaTheme="minorHAnsi" w:hAnsi="Arial" w:cs="Arial"/>
          <w:b/>
          <w:sz w:val="22"/>
          <w:szCs w:val="22"/>
          <w:lang w:eastAsia="en-US"/>
        </w:rPr>
        <w:t>Antidiabetic</w:t>
      </w:r>
      <w:proofErr w:type="spellEnd"/>
      <w:r w:rsidRPr="00517FF9">
        <w:rPr>
          <w:rFonts w:ascii="Arial" w:eastAsiaTheme="minorHAnsi" w:hAnsi="Arial" w:cs="Arial"/>
          <w:b/>
          <w:sz w:val="22"/>
          <w:szCs w:val="22"/>
          <w:lang w:eastAsia="en-US"/>
        </w:rPr>
        <w:t xml:space="preserve"> Agents</w:t>
      </w:r>
    </w:p>
    <w:p w14:paraId="7E8D834B"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The increasing prevalence of Type 2 Diabetes and the explosion of medications licenced to treat this condition mean that an increasing number of our critically ill patients will present whilst taking these medications. Intravenous insulin infusions have an inherent risk of hypoglycaemia which may be mitigated by the continuation or addition of alternative </w:t>
      </w:r>
      <w:proofErr w:type="spellStart"/>
      <w:r w:rsidRPr="00517FF9">
        <w:rPr>
          <w:rFonts w:ascii="Arial" w:eastAsiaTheme="minorHAnsi" w:hAnsi="Arial" w:cs="Arial"/>
          <w:sz w:val="22"/>
          <w:szCs w:val="22"/>
          <w:lang w:eastAsia="en-US"/>
        </w:rPr>
        <w:t>antidiabetic</w:t>
      </w:r>
      <w:proofErr w:type="spellEnd"/>
      <w:r w:rsidRPr="00517FF9">
        <w:rPr>
          <w:rFonts w:ascii="Arial" w:eastAsiaTheme="minorHAnsi" w:hAnsi="Arial" w:cs="Arial"/>
          <w:sz w:val="22"/>
          <w:szCs w:val="22"/>
          <w:lang w:eastAsia="en-US"/>
        </w:rPr>
        <w:t xml:space="preserve"> agents. These agents may have specific risks and benefits in the critically ill patient. </w:t>
      </w:r>
    </w:p>
    <w:p w14:paraId="7E8D834C"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Basal / </w:t>
      </w:r>
      <w:proofErr w:type="gramStart"/>
      <w:r w:rsidRPr="00517FF9">
        <w:rPr>
          <w:rFonts w:ascii="Arial" w:eastAsiaTheme="minorHAnsi" w:hAnsi="Arial" w:cs="Arial"/>
          <w:sz w:val="22"/>
          <w:szCs w:val="22"/>
          <w:lang w:eastAsia="en-US"/>
        </w:rPr>
        <w:t>Long</w:t>
      </w:r>
      <w:proofErr w:type="gramEnd"/>
      <w:r w:rsidRPr="00517FF9">
        <w:rPr>
          <w:rFonts w:ascii="Arial" w:eastAsiaTheme="minorHAnsi" w:hAnsi="Arial" w:cs="Arial"/>
          <w:sz w:val="22"/>
          <w:szCs w:val="22"/>
          <w:lang w:eastAsia="en-US"/>
        </w:rPr>
        <w:t xml:space="preserve"> acting Insulin</w:t>
      </w:r>
    </w:p>
    <w:p w14:paraId="7E8D834D"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Continuation or addition of </w:t>
      </w:r>
      <w:proofErr w:type="gramStart"/>
      <w:r w:rsidRPr="00517FF9">
        <w:rPr>
          <w:rFonts w:ascii="Arial" w:eastAsiaTheme="minorHAnsi" w:hAnsi="Arial" w:cs="Arial"/>
          <w:sz w:val="22"/>
          <w:szCs w:val="22"/>
          <w:lang w:eastAsia="en-US"/>
        </w:rPr>
        <w:t>a long</w:t>
      </w:r>
      <w:proofErr w:type="gramEnd"/>
      <w:r w:rsidRPr="00517FF9">
        <w:rPr>
          <w:rFonts w:ascii="Arial" w:eastAsiaTheme="minorHAnsi" w:hAnsi="Arial" w:cs="Arial"/>
          <w:sz w:val="22"/>
          <w:szCs w:val="22"/>
          <w:lang w:eastAsia="en-US"/>
        </w:rPr>
        <w:t xml:space="preserve"> acting insulin may reduce intravenous requirements and glucose variability on a variable rate infusion. There are few studies examining subcutaneous insulin absorption in critically ill patients. Insulin has been shown to have poor absorption in non-critically ill patients with tissue oedema. Absorption of subcutaneous low molecular weight heparin is impaired in patients on vasopressors, suggesting a risk of similar problems with insulin.</w:t>
      </w:r>
      <w:r w:rsidRPr="00517FF9">
        <w:rPr>
          <w:rFonts w:ascii="Arial" w:eastAsiaTheme="minorHAnsi" w:hAnsi="Arial" w:cs="Arial"/>
          <w:sz w:val="22"/>
          <w:szCs w:val="22"/>
          <w:vertAlign w:val="superscript"/>
          <w:lang w:eastAsia="en-US"/>
        </w:rPr>
        <w:endnoteReference w:id="12"/>
      </w:r>
      <w:r w:rsidRPr="00517FF9">
        <w:rPr>
          <w:rFonts w:ascii="Arial" w:eastAsiaTheme="minorHAnsi" w:hAnsi="Arial" w:cs="Arial"/>
          <w:sz w:val="22"/>
          <w:szCs w:val="22"/>
          <w:lang w:eastAsia="en-US"/>
        </w:rPr>
        <w:t xml:space="preserve"> Injection site may affect absorption with injection into areas of </w:t>
      </w:r>
      <w:proofErr w:type="spellStart"/>
      <w:r w:rsidRPr="00517FF9">
        <w:rPr>
          <w:rFonts w:ascii="Arial" w:eastAsiaTheme="minorHAnsi" w:hAnsi="Arial" w:cs="Arial"/>
          <w:sz w:val="22"/>
          <w:szCs w:val="22"/>
          <w:lang w:eastAsia="en-US"/>
        </w:rPr>
        <w:t>lipohypertrophy</w:t>
      </w:r>
      <w:proofErr w:type="spellEnd"/>
      <w:r w:rsidRPr="00517FF9">
        <w:rPr>
          <w:rFonts w:ascii="Arial" w:eastAsiaTheme="minorHAnsi" w:hAnsi="Arial" w:cs="Arial"/>
          <w:sz w:val="22"/>
          <w:szCs w:val="22"/>
          <w:lang w:eastAsia="en-US"/>
        </w:rPr>
        <w:t xml:space="preserve">, oedema and inflammation likely to affect absorption. Where oedema is widespread and dependent the upper arm may be preferable to the abdomen. </w:t>
      </w:r>
    </w:p>
    <w:p w14:paraId="7E8D834E" w14:textId="77777777" w:rsidR="005D1401" w:rsidRPr="00517FF9" w:rsidRDefault="005D1401" w:rsidP="005D1401">
      <w:pPr>
        <w:spacing w:after="200" w:line="276" w:lineRule="auto"/>
        <w:jc w:val="both"/>
        <w:rPr>
          <w:rFonts w:ascii="Arial" w:eastAsiaTheme="minorHAnsi" w:hAnsi="Arial" w:cs="Arial"/>
          <w:i/>
          <w:sz w:val="22"/>
          <w:szCs w:val="22"/>
          <w:lang w:eastAsia="en-US"/>
        </w:rPr>
      </w:pPr>
      <w:r w:rsidRPr="00517FF9">
        <w:rPr>
          <w:rFonts w:ascii="Arial" w:eastAsiaTheme="minorHAnsi" w:hAnsi="Arial" w:cs="Arial"/>
          <w:i/>
          <w:sz w:val="22"/>
          <w:szCs w:val="22"/>
          <w:lang w:eastAsia="en-US"/>
        </w:rPr>
        <w:t xml:space="preserve">Metformin </w:t>
      </w:r>
    </w:p>
    <w:p w14:paraId="7E8D834F"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Metformin is contraindicated in patients with severe hepatic, renal and cardiovascular failure. This is due to the perceived risk of lactic acidosis associated with </w:t>
      </w:r>
      <w:proofErr w:type="spellStart"/>
      <w:r w:rsidRPr="00517FF9">
        <w:rPr>
          <w:rFonts w:ascii="Arial" w:eastAsiaTheme="minorHAnsi" w:hAnsi="Arial" w:cs="Arial"/>
          <w:sz w:val="22"/>
          <w:szCs w:val="22"/>
          <w:lang w:eastAsia="en-US"/>
        </w:rPr>
        <w:t>biguanide</w:t>
      </w:r>
      <w:proofErr w:type="spellEnd"/>
      <w:r w:rsidRPr="00517FF9">
        <w:rPr>
          <w:rFonts w:ascii="Arial" w:eastAsiaTheme="minorHAnsi" w:hAnsi="Arial" w:cs="Arial"/>
          <w:sz w:val="22"/>
          <w:szCs w:val="22"/>
          <w:lang w:eastAsia="en-US"/>
        </w:rPr>
        <w:t xml:space="preserve"> medications. A Cochrane review of the incidence of lactic acidosis in 2009 however found no evidence of metformin induced lactic acidosis and found the incidence of lactic acidosis to be lower in the Type 2 diabetic population taking metformin than in those not taking metformin.</w:t>
      </w:r>
      <w:r w:rsidRPr="00517FF9">
        <w:rPr>
          <w:rFonts w:ascii="Arial" w:eastAsiaTheme="minorHAnsi" w:hAnsi="Arial" w:cs="Arial"/>
          <w:sz w:val="22"/>
          <w:szCs w:val="22"/>
          <w:vertAlign w:val="superscript"/>
          <w:lang w:eastAsia="en-US"/>
        </w:rPr>
        <w:endnoteReference w:id="13"/>
      </w:r>
      <w:r w:rsidRPr="00517FF9">
        <w:rPr>
          <w:rFonts w:ascii="Arial" w:eastAsiaTheme="minorHAnsi" w:hAnsi="Arial" w:cs="Arial"/>
          <w:sz w:val="22"/>
          <w:szCs w:val="22"/>
          <w:lang w:eastAsia="en-US"/>
        </w:rPr>
        <w:t xml:space="preserve"> Recent cohort studies have found that metformin use at admission to critical care was associated with an improved 30-day mortality, particularly seen in those patients that continued metformin in the early phase of their admission</w:t>
      </w:r>
      <w:r w:rsidRPr="00517FF9">
        <w:rPr>
          <w:rFonts w:ascii="Arial" w:eastAsiaTheme="minorHAnsi" w:hAnsi="Arial" w:cs="Arial"/>
          <w:sz w:val="22"/>
          <w:szCs w:val="22"/>
          <w:vertAlign w:val="superscript"/>
          <w:lang w:eastAsia="en-US"/>
        </w:rPr>
        <w:endnoteReference w:id="14"/>
      </w:r>
      <w:r w:rsidRPr="00517FF9">
        <w:rPr>
          <w:rFonts w:ascii="Arial" w:eastAsiaTheme="minorHAnsi" w:hAnsi="Arial" w:cs="Arial"/>
          <w:sz w:val="22"/>
          <w:szCs w:val="22"/>
          <w:lang w:eastAsia="en-US"/>
        </w:rPr>
        <w:t xml:space="preserve"> and in the second study</w:t>
      </w:r>
      <w:r w:rsidRPr="00517FF9">
        <w:rPr>
          <w:rFonts w:ascii="Arial" w:eastAsiaTheme="minorHAnsi" w:hAnsi="Arial" w:cs="Arial"/>
          <w:sz w:val="22"/>
          <w:szCs w:val="22"/>
          <w:vertAlign w:val="superscript"/>
          <w:lang w:eastAsia="en-US"/>
        </w:rPr>
        <w:endnoteReference w:id="15"/>
      </w:r>
      <w:r w:rsidRPr="00517FF9">
        <w:rPr>
          <w:rFonts w:ascii="Arial" w:eastAsiaTheme="minorHAnsi" w:hAnsi="Arial" w:cs="Arial"/>
          <w:sz w:val="22"/>
          <w:szCs w:val="22"/>
          <w:lang w:eastAsia="en-US"/>
        </w:rPr>
        <w:t xml:space="preserve"> was found to be associated with a lower mortality in sepsis patients, with no evidence of harm overall. </w:t>
      </w:r>
    </w:p>
    <w:p w14:paraId="7E8D8350"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Given the low-quality evidence and until high quality studies on the subject are available it would be sensible to advise that metformin is suspended on admission to ICU if any of the above contraindications are present. Given the potential benefits of increased insulin sensitivity, decreased glucose variability associated with higher insulin infusion rates and the perceived benefits of immunomodulation and cardiac protective effects it would be reasonable to restart or even start this in those patients who are on established enteral feed and in whom renal failure has been excluded. </w:t>
      </w:r>
    </w:p>
    <w:p w14:paraId="7E8D8351" w14:textId="77777777" w:rsidR="005D1401" w:rsidRPr="00517FF9" w:rsidRDefault="005D1401" w:rsidP="005D1401">
      <w:pPr>
        <w:spacing w:after="200" w:line="276" w:lineRule="auto"/>
        <w:jc w:val="both"/>
        <w:rPr>
          <w:rFonts w:ascii="Arial" w:eastAsiaTheme="minorHAnsi" w:hAnsi="Arial" w:cs="Arial"/>
          <w:i/>
          <w:sz w:val="22"/>
          <w:szCs w:val="22"/>
          <w:lang w:eastAsia="en-US"/>
        </w:rPr>
      </w:pPr>
      <w:r w:rsidRPr="00517FF9">
        <w:rPr>
          <w:rFonts w:ascii="Arial" w:eastAsiaTheme="minorHAnsi" w:hAnsi="Arial" w:cs="Arial"/>
          <w:i/>
          <w:sz w:val="22"/>
          <w:szCs w:val="22"/>
          <w:lang w:eastAsia="en-US"/>
        </w:rPr>
        <w:t>Glucose-like-peptide (GLP) 1 Analogues</w:t>
      </w:r>
    </w:p>
    <w:p w14:paraId="7E8D8352"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 xml:space="preserve">A few small, low grade quality trials have demonstrated use of the </w:t>
      </w:r>
      <w:proofErr w:type="spellStart"/>
      <w:r w:rsidRPr="00517FF9">
        <w:rPr>
          <w:rFonts w:ascii="Arial" w:eastAsiaTheme="minorHAnsi" w:hAnsi="Arial" w:cs="Arial"/>
          <w:sz w:val="22"/>
          <w:szCs w:val="22"/>
          <w:lang w:eastAsia="en-US"/>
        </w:rPr>
        <w:t>incretin</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mimetics</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liraglutide</w:t>
      </w:r>
      <w:proofErr w:type="spellEnd"/>
      <w:r w:rsidRPr="00517FF9">
        <w:rPr>
          <w:rFonts w:ascii="Arial" w:eastAsiaTheme="minorHAnsi" w:hAnsi="Arial" w:cs="Arial"/>
          <w:sz w:val="22"/>
          <w:szCs w:val="22"/>
          <w:vertAlign w:val="superscript"/>
          <w:lang w:eastAsia="en-US"/>
        </w:rPr>
        <w:endnoteReference w:id="16"/>
      </w:r>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exenatide</w:t>
      </w:r>
      <w:proofErr w:type="spellEnd"/>
      <w:r w:rsidRPr="00517FF9">
        <w:rPr>
          <w:rFonts w:ascii="Arial" w:eastAsiaTheme="minorHAnsi" w:hAnsi="Arial" w:cs="Arial"/>
          <w:sz w:val="22"/>
          <w:szCs w:val="22"/>
          <w:vertAlign w:val="superscript"/>
          <w:lang w:eastAsia="en-US"/>
        </w:rPr>
        <w:endnoteReference w:id="17"/>
      </w:r>
      <w:r w:rsidRPr="00517FF9">
        <w:rPr>
          <w:rFonts w:ascii="Arial" w:eastAsiaTheme="minorHAnsi" w:hAnsi="Arial" w:cs="Arial"/>
          <w:sz w:val="22"/>
          <w:szCs w:val="22"/>
          <w:lang w:eastAsia="en-US"/>
        </w:rPr>
        <w:t xml:space="preserve"> in critically ill patients with hyperglycaemia to be effective and with a lower rate of hypoglycaemia than insulin infusions. The main side effects of these therapies were noted to be nausea and vomiting. An intrinsic effect of these agents is to delay gastric emptying which may exacerbate poor gastric absorption in the critically ill. As administration is via the sub -cutaneous route, absorption is likely to be affected in patients on high dose vasopressors and with widespread oedema. Whilst there is growing evidence that these agents may be safe and effective in reducing critical illness induced hyperglycaemia whilst reducing hypoglycaemia and glucose variability, there is a lack of high-quality </w:t>
      </w:r>
      <w:r w:rsidRPr="00517FF9">
        <w:rPr>
          <w:rFonts w:ascii="Arial" w:eastAsiaTheme="minorHAnsi" w:hAnsi="Arial" w:cs="Arial"/>
          <w:sz w:val="22"/>
          <w:szCs w:val="22"/>
          <w:lang w:eastAsia="en-US"/>
        </w:rPr>
        <w:lastRenderedPageBreak/>
        <w:t>studies to support routine use in the critically ill patient.</w:t>
      </w:r>
      <w:r w:rsidRPr="00517FF9">
        <w:rPr>
          <w:rFonts w:ascii="Arial" w:eastAsiaTheme="minorHAnsi" w:hAnsi="Arial" w:cs="Arial"/>
          <w:sz w:val="22"/>
          <w:szCs w:val="22"/>
          <w:vertAlign w:val="superscript"/>
          <w:lang w:eastAsia="en-US"/>
        </w:rPr>
        <w:endnoteReference w:id="18"/>
      </w:r>
      <w:r w:rsidRPr="00517FF9">
        <w:rPr>
          <w:rFonts w:ascii="Arial" w:eastAsiaTheme="minorHAnsi" w:hAnsi="Arial" w:cs="Arial"/>
          <w:sz w:val="22"/>
          <w:szCs w:val="22"/>
          <w:lang w:eastAsia="en-US"/>
        </w:rPr>
        <w:t xml:space="preserve"> However, it is reasonable to continue administration in those without clear contraindications. </w:t>
      </w:r>
    </w:p>
    <w:p w14:paraId="7E8D8353" w14:textId="77777777" w:rsidR="005D1401" w:rsidRPr="00517FF9" w:rsidRDefault="005D1401" w:rsidP="005D1401">
      <w:pPr>
        <w:widowControl w:val="0"/>
        <w:spacing w:after="200" w:line="276" w:lineRule="auto"/>
        <w:rPr>
          <w:rFonts w:ascii="Arial" w:eastAsiaTheme="minorHAnsi" w:hAnsi="Arial" w:cs="Arial"/>
          <w:i/>
          <w:sz w:val="22"/>
          <w:szCs w:val="22"/>
          <w:lang w:eastAsia="en-US"/>
        </w:rPr>
      </w:pPr>
      <w:proofErr w:type="spellStart"/>
      <w:proofErr w:type="gramStart"/>
      <w:r w:rsidRPr="00517FF9">
        <w:rPr>
          <w:rFonts w:ascii="Arial" w:eastAsiaTheme="minorHAnsi" w:hAnsi="Arial" w:cs="Arial"/>
          <w:i/>
          <w:sz w:val="22"/>
          <w:szCs w:val="22"/>
          <w:lang w:eastAsia="en-US"/>
        </w:rPr>
        <w:t>Dipeptidyl</w:t>
      </w:r>
      <w:proofErr w:type="spellEnd"/>
      <w:r w:rsidRPr="00517FF9">
        <w:rPr>
          <w:rFonts w:ascii="Arial" w:eastAsiaTheme="minorHAnsi" w:hAnsi="Arial" w:cs="Arial"/>
          <w:i/>
          <w:sz w:val="22"/>
          <w:szCs w:val="22"/>
          <w:lang w:eastAsia="en-US"/>
        </w:rPr>
        <w:t xml:space="preserve"> peptidase-4 (DPP-4) inhibitors.</w:t>
      </w:r>
      <w:proofErr w:type="gramEnd"/>
      <w:r w:rsidRPr="00517FF9">
        <w:rPr>
          <w:rFonts w:ascii="Arial" w:eastAsiaTheme="minorHAnsi" w:hAnsi="Arial" w:cs="Arial"/>
          <w:i/>
          <w:sz w:val="22"/>
          <w:szCs w:val="22"/>
          <w:lang w:eastAsia="en-US"/>
        </w:rPr>
        <w:t xml:space="preserve"> </w:t>
      </w:r>
    </w:p>
    <w:p w14:paraId="7E8D8354" w14:textId="77777777" w:rsidR="005D1401" w:rsidRPr="00517FF9" w:rsidRDefault="005D1401" w:rsidP="005D1401">
      <w:pPr>
        <w:widowControl w:val="0"/>
        <w:spacing w:after="200" w:line="276" w:lineRule="auto"/>
        <w:rPr>
          <w:rFonts w:ascii="Arial" w:eastAsiaTheme="minorHAnsi" w:hAnsi="Arial" w:cs="Arial"/>
          <w:sz w:val="22"/>
          <w:szCs w:val="22"/>
          <w:lang w:eastAsia="en-US"/>
        </w:rPr>
      </w:pPr>
      <w:proofErr w:type="spellStart"/>
      <w:r w:rsidRPr="00517FF9">
        <w:rPr>
          <w:rFonts w:ascii="Arial" w:eastAsiaTheme="minorHAnsi" w:hAnsi="Arial" w:cs="Arial"/>
          <w:sz w:val="22"/>
          <w:szCs w:val="22"/>
          <w:lang w:eastAsia="en-US"/>
        </w:rPr>
        <w:t>Sitagliptin</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Linagliptin</w:t>
      </w:r>
      <w:proofErr w:type="spellEnd"/>
      <w:r w:rsidRPr="00517FF9">
        <w:rPr>
          <w:rFonts w:ascii="Arial" w:eastAsiaTheme="minorHAnsi" w:hAnsi="Arial" w:cs="Arial"/>
          <w:sz w:val="22"/>
          <w:szCs w:val="22"/>
          <w:lang w:eastAsia="en-US"/>
        </w:rPr>
        <w:t xml:space="preserve"> are oral agents that stimulate </w:t>
      </w:r>
      <w:proofErr w:type="spellStart"/>
      <w:r w:rsidRPr="00517FF9">
        <w:rPr>
          <w:rFonts w:ascii="Arial" w:eastAsiaTheme="minorHAnsi" w:hAnsi="Arial" w:cs="Arial"/>
          <w:sz w:val="22"/>
          <w:szCs w:val="22"/>
          <w:lang w:eastAsia="en-US"/>
        </w:rPr>
        <w:t>incretin</w:t>
      </w:r>
      <w:proofErr w:type="spellEnd"/>
      <w:r w:rsidRPr="00517FF9">
        <w:rPr>
          <w:rFonts w:ascii="Arial" w:eastAsiaTheme="minorHAnsi" w:hAnsi="Arial" w:cs="Arial"/>
          <w:sz w:val="22"/>
          <w:szCs w:val="22"/>
          <w:lang w:eastAsia="en-US"/>
        </w:rPr>
        <w:t xml:space="preserve"> release and supress glucagon. They have a similar mechanism of action to the GLP-1 analogues and could therefore be reintroduced to patients who already prescribed these medications once the enteral route has been established. They should be discontinued in high gastric aspirates, nausea or vomiting. </w:t>
      </w:r>
    </w:p>
    <w:p w14:paraId="7E8D8355" w14:textId="77777777" w:rsidR="005D1401" w:rsidRPr="00517FF9" w:rsidRDefault="005D1401" w:rsidP="005D1401">
      <w:pPr>
        <w:spacing w:after="200" w:line="276" w:lineRule="auto"/>
        <w:jc w:val="both"/>
        <w:rPr>
          <w:rFonts w:ascii="Arial" w:eastAsiaTheme="minorHAnsi" w:hAnsi="Arial" w:cs="Arial"/>
          <w:b/>
          <w:sz w:val="22"/>
          <w:szCs w:val="22"/>
          <w:lang w:eastAsia="en-US"/>
        </w:rPr>
      </w:pPr>
    </w:p>
    <w:p w14:paraId="7E8D8356" w14:textId="77777777" w:rsidR="005D1401" w:rsidRPr="00517FF9" w:rsidRDefault="005D1401" w:rsidP="005D1401">
      <w:pPr>
        <w:spacing w:after="200" w:line="276" w:lineRule="auto"/>
        <w:jc w:val="both"/>
        <w:rPr>
          <w:rFonts w:ascii="Arial" w:eastAsiaTheme="minorHAnsi" w:hAnsi="Arial" w:cs="Arial"/>
          <w:i/>
          <w:sz w:val="22"/>
          <w:szCs w:val="22"/>
          <w:lang w:eastAsia="en-US"/>
        </w:rPr>
      </w:pPr>
      <w:r w:rsidRPr="00517FF9">
        <w:rPr>
          <w:rFonts w:ascii="Arial" w:eastAsiaTheme="minorHAnsi" w:hAnsi="Arial" w:cs="Arial"/>
          <w:i/>
          <w:sz w:val="22"/>
          <w:szCs w:val="22"/>
          <w:lang w:eastAsia="en-US"/>
        </w:rPr>
        <w:t>Sodium-glucose co-transporter 2 (SGLT2) inhibitors</w:t>
      </w:r>
    </w:p>
    <w:p w14:paraId="7E8D8357"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SGLT-2 inhibitors reduce the renal reabsorption of glucose and may be associated with reduced cardiovascular complications in patients with Type 2 diabetes</w:t>
      </w:r>
      <w:r w:rsidRPr="00517FF9">
        <w:rPr>
          <w:rFonts w:ascii="Arial" w:eastAsiaTheme="minorHAnsi" w:hAnsi="Arial" w:cs="Arial"/>
          <w:sz w:val="22"/>
          <w:szCs w:val="22"/>
          <w:vertAlign w:val="superscript"/>
          <w:lang w:eastAsia="en-US"/>
        </w:rPr>
        <w:endnoteReference w:id="19"/>
      </w:r>
      <w:r w:rsidRPr="00517FF9">
        <w:rPr>
          <w:rFonts w:ascii="Arial" w:eastAsiaTheme="minorHAnsi" w:hAnsi="Arial" w:cs="Arial"/>
          <w:sz w:val="22"/>
          <w:szCs w:val="22"/>
          <w:lang w:eastAsia="en-US"/>
        </w:rPr>
        <w:t xml:space="preserve"> and improved HBA1c in patients with Type 1 diabetes</w:t>
      </w:r>
      <w:r w:rsidRPr="00517FF9">
        <w:rPr>
          <w:rFonts w:ascii="Arial" w:eastAsiaTheme="minorHAnsi" w:hAnsi="Arial" w:cs="Arial"/>
          <w:sz w:val="22"/>
          <w:szCs w:val="22"/>
          <w:vertAlign w:val="superscript"/>
          <w:lang w:eastAsia="en-US"/>
        </w:rPr>
        <w:endnoteReference w:id="20"/>
      </w:r>
      <w:r w:rsidRPr="00517FF9">
        <w:rPr>
          <w:rFonts w:ascii="Arial" w:eastAsiaTheme="minorHAnsi" w:hAnsi="Arial" w:cs="Arial"/>
          <w:sz w:val="22"/>
          <w:szCs w:val="22"/>
          <w:lang w:eastAsia="en-US"/>
        </w:rPr>
        <w:t xml:space="preserve">. They are likely to become more common in patients presenting to critical care. Due to their class mechanism of action they may exacerbate </w:t>
      </w:r>
      <w:proofErr w:type="spellStart"/>
      <w:r w:rsidRPr="00517FF9">
        <w:rPr>
          <w:rFonts w:ascii="Arial" w:eastAsiaTheme="minorHAnsi" w:hAnsi="Arial" w:cs="Arial"/>
          <w:sz w:val="22"/>
          <w:szCs w:val="22"/>
          <w:lang w:eastAsia="en-US"/>
        </w:rPr>
        <w:t>hypovolaemia</w:t>
      </w:r>
      <w:proofErr w:type="spellEnd"/>
      <w:r w:rsidRPr="00517FF9">
        <w:rPr>
          <w:rFonts w:ascii="Arial" w:eastAsiaTheme="minorHAnsi" w:hAnsi="Arial" w:cs="Arial"/>
          <w:sz w:val="22"/>
          <w:szCs w:val="22"/>
          <w:lang w:eastAsia="en-US"/>
        </w:rPr>
        <w:t xml:space="preserve"> in the acutely unwell patient due to an osmotic diuretic effect and have been associated with severe </w:t>
      </w:r>
      <w:proofErr w:type="spellStart"/>
      <w:r w:rsidRPr="00517FF9">
        <w:rPr>
          <w:rFonts w:ascii="Arial" w:eastAsiaTheme="minorHAnsi" w:hAnsi="Arial" w:cs="Arial"/>
          <w:sz w:val="22"/>
          <w:szCs w:val="22"/>
          <w:lang w:eastAsia="en-US"/>
        </w:rPr>
        <w:t>hypovolaemia</w:t>
      </w:r>
      <w:proofErr w:type="spellEnd"/>
      <w:r w:rsidRPr="00517FF9">
        <w:rPr>
          <w:rFonts w:ascii="Arial" w:eastAsiaTheme="minorHAnsi" w:hAnsi="Arial" w:cs="Arial"/>
          <w:sz w:val="22"/>
          <w:szCs w:val="22"/>
          <w:lang w:eastAsia="en-US"/>
        </w:rPr>
        <w:t xml:space="preserve">. A report by the European Medicines Agency concluded that SGLT-2 inhibitors caused an increased risk of potentially fatal </w:t>
      </w:r>
      <w:proofErr w:type="spellStart"/>
      <w:r w:rsidRPr="00517FF9">
        <w:rPr>
          <w:rFonts w:ascii="Arial" w:eastAsiaTheme="minorHAnsi" w:hAnsi="Arial" w:cs="Arial"/>
          <w:sz w:val="22"/>
          <w:szCs w:val="22"/>
          <w:lang w:eastAsia="en-US"/>
        </w:rPr>
        <w:t>euglycaemic</w:t>
      </w:r>
      <w:proofErr w:type="spellEnd"/>
      <w:r w:rsidRPr="00517FF9">
        <w:rPr>
          <w:rFonts w:ascii="Arial" w:eastAsiaTheme="minorHAnsi" w:hAnsi="Arial" w:cs="Arial"/>
          <w:sz w:val="22"/>
          <w:szCs w:val="22"/>
          <w:lang w:eastAsia="en-US"/>
        </w:rPr>
        <w:t xml:space="preserve"> ketoacidosis. SGLT-2 inhibitors should therefore be withheld in</w:t>
      </w:r>
      <w:r w:rsidRPr="00517FF9">
        <w:rPr>
          <w:rFonts w:ascii="Arial" w:eastAsiaTheme="minorHAnsi" w:hAnsi="Arial" w:cs="Arial"/>
          <w:sz w:val="22"/>
          <w:szCs w:val="22"/>
          <w:vertAlign w:val="superscript"/>
          <w:lang w:eastAsia="en-US"/>
        </w:rPr>
        <w:endnoteReference w:id="21"/>
      </w:r>
      <w:r w:rsidRPr="00517FF9">
        <w:rPr>
          <w:rFonts w:ascii="Arial" w:eastAsiaTheme="minorHAnsi" w:hAnsi="Arial" w:cs="Arial"/>
          <w:sz w:val="22"/>
          <w:szCs w:val="22"/>
          <w:lang w:eastAsia="en-US"/>
        </w:rPr>
        <w:t xml:space="preserve"> patients undergoing major surgery or in those with acute illness. They should not be restarted in critical care but may be considered when a patient is stable, on full enteral feed and considered well enough to step down to ward care. </w:t>
      </w:r>
    </w:p>
    <w:p w14:paraId="7E8D8358" w14:textId="77777777" w:rsidR="005D1401" w:rsidRPr="00517FF9" w:rsidRDefault="005D1401" w:rsidP="005D1401">
      <w:pPr>
        <w:spacing w:after="200" w:line="276" w:lineRule="auto"/>
        <w:jc w:val="both"/>
        <w:rPr>
          <w:rFonts w:ascii="Arial" w:eastAsiaTheme="minorHAnsi" w:hAnsi="Arial" w:cs="Arial"/>
          <w:b/>
          <w:sz w:val="22"/>
          <w:szCs w:val="22"/>
          <w:lang w:eastAsia="en-US"/>
        </w:rPr>
      </w:pPr>
      <w:r w:rsidRPr="00517FF9">
        <w:rPr>
          <w:rFonts w:ascii="Arial" w:eastAsiaTheme="minorHAnsi" w:hAnsi="Arial" w:cs="Arial"/>
          <w:b/>
          <w:sz w:val="22"/>
          <w:szCs w:val="22"/>
          <w:lang w:eastAsia="en-US"/>
        </w:rPr>
        <w:t>Hypoglycaemia</w:t>
      </w:r>
    </w:p>
    <w:p w14:paraId="7E8D8359" w14:textId="77777777" w:rsidR="005D1401" w:rsidRPr="00517FF9" w:rsidRDefault="005D1401" w:rsidP="005D1401">
      <w:pPr>
        <w:spacing w:after="200" w:line="276" w:lineRule="auto"/>
        <w:jc w:val="both"/>
        <w:rPr>
          <w:rFonts w:ascii="Arial" w:eastAsiaTheme="minorHAnsi" w:hAnsi="Arial" w:cs="Arial"/>
          <w:sz w:val="22"/>
          <w:szCs w:val="22"/>
          <w:lang w:eastAsia="en-US"/>
        </w:rPr>
      </w:pPr>
      <w:r w:rsidRPr="00517FF9">
        <w:rPr>
          <w:rFonts w:ascii="Arial" w:eastAsiaTheme="minorHAnsi" w:hAnsi="Arial" w:cs="Arial"/>
          <w:sz w:val="22"/>
          <w:szCs w:val="22"/>
          <w:lang w:eastAsia="en-US"/>
        </w:rPr>
        <w:t>Hypoglycaemia is a common side effect of insulin therapy in the ICU. Various studies have demonstrated an association between episodes of hypoglycaemia and worse outcomes in critically ill patients, a post -hoc analysis of the NICE- SUGAR trial demonstrated a doubling of the risk of mortality in patients with one episode of severe hypoglycaemia (&lt;2.3mmol/l) with an apparent dose-response relationship in harm.</w:t>
      </w:r>
      <w:r w:rsidRPr="00517FF9">
        <w:rPr>
          <w:rFonts w:ascii="Arial" w:eastAsiaTheme="minorHAnsi" w:hAnsi="Arial" w:cs="Arial"/>
          <w:sz w:val="22"/>
          <w:szCs w:val="22"/>
          <w:vertAlign w:val="superscript"/>
          <w:lang w:eastAsia="en-US"/>
        </w:rPr>
        <w:endnoteReference w:id="22"/>
      </w:r>
      <w:r w:rsidRPr="00517FF9">
        <w:rPr>
          <w:rFonts w:ascii="Arial" w:eastAsiaTheme="minorHAnsi" w:hAnsi="Arial" w:cs="Arial"/>
          <w:sz w:val="22"/>
          <w:szCs w:val="22"/>
          <w:lang w:eastAsia="en-US"/>
        </w:rPr>
        <w:t xml:space="preserve"> Risk factors for hypoglycaemia in the ICU include Intensive insulin therapy (versus liberal), history of diabetes, mechanical ventilation, continuous </w:t>
      </w:r>
      <w:proofErr w:type="spellStart"/>
      <w:r w:rsidRPr="00517FF9">
        <w:rPr>
          <w:rFonts w:ascii="Arial" w:eastAsiaTheme="minorHAnsi" w:hAnsi="Arial" w:cs="Arial"/>
          <w:sz w:val="22"/>
          <w:szCs w:val="22"/>
          <w:lang w:eastAsia="en-US"/>
        </w:rPr>
        <w:t>veno</w:t>
      </w:r>
      <w:proofErr w:type="spellEnd"/>
      <w:r w:rsidRPr="00517FF9">
        <w:rPr>
          <w:rFonts w:ascii="Arial" w:eastAsiaTheme="minorHAnsi" w:hAnsi="Arial" w:cs="Arial"/>
          <w:sz w:val="22"/>
          <w:szCs w:val="22"/>
          <w:lang w:eastAsia="en-US"/>
        </w:rPr>
        <w:t xml:space="preserve">-venous </w:t>
      </w:r>
      <w:proofErr w:type="spellStart"/>
      <w:r w:rsidRPr="00517FF9">
        <w:rPr>
          <w:rFonts w:ascii="Arial" w:eastAsiaTheme="minorHAnsi" w:hAnsi="Arial" w:cs="Arial"/>
          <w:sz w:val="22"/>
          <w:szCs w:val="22"/>
          <w:lang w:eastAsia="en-US"/>
        </w:rPr>
        <w:t>haemofiltration</w:t>
      </w:r>
      <w:proofErr w:type="spellEnd"/>
      <w:r w:rsidRPr="00517FF9">
        <w:rPr>
          <w:rFonts w:ascii="Arial" w:eastAsiaTheme="minorHAnsi" w:hAnsi="Arial" w:cs="Arial"/>
          <w:sz w:val="22"/>
          <w:szCs w:val="22"/>
          <w:lang w:eastAsia="en-US"/>
        </w:rPr>
        <w:t xml:space="preserve"> and ICU length of stay.</w:t>
      </w:r>
      <w:r w:rsidRPr="00517FF9">
        <w:rPr>
          <w:rFonts w:ascii="Arial" w:eastAsiaTheme="minorHAnsi" w:hAnsi="Arial" w:cs="Arial"/>
          <w:sz w:val="22"/>
          <w:szCs w:val="22"/>
          <w:vertAlign w:val="superscript"/>
          <w:lang w:eastAsia="en-US"/>
        </w:rPr>
        <w:endnoteReference w:id="23"/>
      </w:r>
    </w:p>
    <w:p w14:paraId="7E8D835A" w14:textId="77777777" w:rsidR="00340CA2" w:rsidRDefault="00340CA2" w:rsidP="004648AA">
      <w:pPr>
        <w:pStyle w:val="Policynormal"/>
        <w:jc w:val="left"/>
        <w:rPr>
          <w:sz w:val="22"/>
          <w:szCs w:val="22"/>
        </w:rPr>
      </w:pPr>
    </w:p>
    <w:p w14:paraId="7E8D835B" w14:textId="77777777" w:rsidR="00517FF9" w:rsidRPr="00517FF9" w:rsidRDefault="00517FF9" w:rsidP="004648AA">
      <w:pPr>
        <w:pStyle w:val="Policynormal"/>
        <w:jc w:val="left"/>
        <w:rPr>
          <w:sz w:val="22"/>
          <w:szCs w:val="22"/>
        </w:rPr>
      </w:pPr>
    </w:p>
    <w:tbl>
      <w:tblPr>
        <w:tblStyle w:val="TableGrid"/>
        <w:tblW w:w="10456" w:type="dxa"/>
        <w:tblBorders>
          <w:insideH w:val="none" w:sz="0" w:space="0" w:color="auto"/>
          <w:insideV w:val="none" w:sz="0" w:space="0" w:color="auto"/>
        </w:tblBorders>
        <w:shd w:val="clear" w:color="auto" w:fill="005EB8"/>
        <w:tblLook w:val="04A0" w:firstRow="1" w:lastRow="0" w:firstColumn="1" w:lastColumn="0" w:noHBand="0" w:noVBand="1"/>
      </w:tblPr>
      <w:tblGrid>
        <w:gridCol w:w="817"/>
        <w:gridCol w:w="9639"/>
      </w:tblGrid>
      <w:tr w:rsidR="004648AA" w:rsidRPr="00517FF9" w14:paraId="7E8D835E" w14:textId="77777777" w:rsidTr="008A4E24">
        <w:tc>
          <w:tcPr>
            <w:tcW w:w="817" w:type="dxa"/>
            <w:shd w:val="clear" w:color="auto" w:fill="005EB8"/>
          </w:tcPr>
          <w:p w14:paraId="7E8D835C" w14:textId="77777777" w:rsidR="004648AA" w:rsidRPr="00517FF9" w:rsidRDefault="00C64DE4" w:rsidP="008A4E24">
            <w:pPr>
              <w:pStyle w:val="Policynormal"/>
              <w:jc w:val="left"/>
              <w:rPr>
                <w:b/>
                <w:color w:val="FFFFFF" w:themeColor="background1"/>
                <w:sz w:val="28"/>
                <w:szCs w:val="28"/>
              </w:rPr>
            </w:pPr>
            <w:bookmarkStart w:id="33" w:name="RolesResponsibilities" w:colFirst="1" w:colLast="1"/>
            <w:r w:rsidRPr="00517FF9">
              <w:rPr>
                <w:b/>
                <w:color w:val="FFFFFF" w:themeColor="background1"/>
                <w:sz w:val="28"/>
                <w:szCs w:val="28"/>
              </w:rPr>
              <w:t>6</w:t>
            </w:r>
            <w:r w:rsidR="004648AA" w:rsidRPr="00517FF9">
              <w:rPr>
                <w:b/>
                <w:color w:val="FFFFFF" w:themeColor="background1"/>
                <w:sz w:val="28"/>
                <w:szCs w:val="28"/>
              </w:rPr>
              <w:t>.</w:t>
            </w:r>
          </w:p>
        </w:tc>
        <w:tc>
          <w:tcPr>
            <w:tcW w:w="9639" w:type="dxa"/>
            <w:shd w:val="clear" w:color="auto" w:fill="005EB8"/>
          </w:tcPr>
          <w:p w14:paraId="7E8D835D" w14:textId="77777777" w:rsidR="004648AA" w:rsidRPr="00517FF9" w:rsidRDefault="004648AA" w:rsidP="00A42BFC">
            <w:pPr>
              <w:pStyle w:val="Policynormal"/>
              <w:jc w:val="left"/>
              <w:rPr>
                <w:color w:val="FFFFFF" w:themeColor="background1"/>
                <w:sz w:val="22"/>
                <w:szCs w:val="22"/>
              </w:rPr>
            </w:pPr>
            <w:r w:rsidRPr="00517FF9">
              <w:rPr>
                <w:b/>
                <w:color w:val="FFFFFF" w:themeColor="background1"/>
                <w:sz w:val="28"/>
                <w:szCs w:val="28"/>
              </w:rPr>
              <w:t xml:space="preserve">Roles </w:t>
            </w:r>
            <w:r w:rsidR="00A42BFC" w:rsidRPr="00517FF9">
              <w:rPr>
                <w:b/>
                <w:color w:val="FFFFFF" w:themeColor="background1"/>
                <w:sz w:val="28"/>
                <w:szCs w:val="28"/>
              </w:rPr>
              <w:t>&amp;</w:t>
            </w:r>
            <w:r w:rsidRPr="00517FF9">
              <w:rPr>
                <w:b/>
                <w:color w:val="FFFFFF" w:themeColor="background1"/>
                <w:sz w:val="28"/>
                <w:szCs w:val="28"/>
              </w:rPr>
              <w:t xml:space="preserve"> responsibilities</w:t>
            </w:r>
          </w:p>
        </w:tc>
      </w:tr>
      <w:bookmarkEnd w:id="33"/>
    </w:tbl>
    <w:p w14:paraId="7E8D835F" w14:textId="77777777" w:rsidR="00B511B2" w:rsidRPr="00517FF9" w:rsidRDefault="00B511B2" w:rsidP="00340CA2">
      <w:pPr>
        <w:autoSpaceDE w:val="0"/>
        <w:autoSpaceDN w:val="0"/>
        <w:adjustRightInd w:val="0"/>
        <w:jc w:val="both"/>
        <w:rPr>
          <w:rFonts w:ascii="Arial" w:hAnsi="Arial" w:cs="Arial"/>
          <w:sz w:val="24"/>
          <w:szCs w:val="24"/>
        </w:rPr>
      </w:pPr>
    </w:p>
    <w:p w14:paraId="7E8D8360" w14:textId="77777777" w:rsidR="004F1E86" w:rsidRPr="00517FF9" w:rsidRDefault="00B511B2" w:rsidP="00340CA2">
      <w:pPr>
        <w:autoSpaceDE w:val="0"/>
        <w:autoSpaceDN w:val="0"/>
        <w:adjustRightInd w:val="0"/>
        <w:jc w:val="both"/>
        <w:rPr>
          <w:rFonts w:ascii="Arial" w:hAnsi="Arial" w:cs="Arial"/>
          <w:sz w:val="24"/>
          <w:szCs w:val="24"/>
        </w:rPr>
      </w:pPr>
      <w:r w:rsidRPr="00517FF9">
        <w:rPr>
          <w:rFonts w:ascii="Arial" w:hAnsi="Arial" w:cs="Arial"/>
          <w:sz w:val="24"/>
          <w:szCs w:val="24"/>
        </w:rPr>
        <w:t xml:space="preserve">Where teams, groups or individuals have specific roles and/ or responsibilities specifically relating to </w:t>
      </w:r>
      <w:r w:rsidR="00BA372B" w:rsidRPr="00517FF9">
        <w:rPr>
          <w:rFonts w:ascii="Arial" w:hAnsi="Arial" w:cs="Arial"/>
          <w:sz w:val="24"/>
          <w:szCs w:val="24"/>
        </w:rPr>
        <w:t xml:space="preserve">this </w:t>
      </w:r>
      <w:r w:rsidR="006B41EB" w:rsidRPr="00517FF9">
        <w:rPr>
          <w:rFonts w:ascii="Arial" w:hAnsi="Arial" w:cs="Arial"/>
          <w:sz w:val="24"/>
          <w:szCs w:val="24"/>
        </w:rPr>
        <w:t>guideline</w:t>
      </w:r>
      <w:r w:rsidR="003876B3" w:rsidRPr="00517FF9">
        <w:rPr>
          <w:rFonts w:ascii="Arial" w:hAnsi="Arial" w:cs="Arial"/>
          <w:sz w:val="24"/>
          <w:szCs w:val="24"/>
        </w:rPr>
        <w:t>,</w:t>
      </w:r>
      <w:r w:rsidRPr="00517FF9">
        <w:rPr>
          <w:rFonts w:ascii="Arial" w:hAnsi="Arial" w:cs="Arial"/>
          <w:sz w:val="24"/>
          <w:szCs w:val="24"/>
        </w:rPr>
        <w:t xml:space="preserve"> they should be listed in this section. There is no need to list the generic responsibilities of executives and senior clinical managers.</w:t>
      </w:r>
    </w:p>
    <w:p w14:paraId="7E8D8361" w14:textId="77777777" w:rsidR="004F1E86" w:rsidRPr="00517FF9" w:rsidRDefault="004F1E86" w:rsidP="00340CA2">
      <w:pPr>
        <w:autoSpaceDE w:val="0"/>
        <w:autoSpaceDN w:val="0"/>
        <w:adjustRightInd w:val="0"/>
        <w:jc w:val="both"/>
        <w:rPr>
          <w:rFonts w:ascii="Arial" w:hAnsi="Arial" w:cs="Arial"/>
          <w:sz w:val="24"/>
          <w:szCs w:val="24"/>
        </w:rPr>
      </w:pPr>
    </w:p>
    <w:p w14:paraId="7E8D8362" w14:textId="77777777" w:rsidR="004F1E86" w:rsidRPr="00517FF9" w:rsidRDefault="00C64DE4" w:rsidP="00340CA2">
      <w:pPr>
        <w:autoSpaceDE w:val="0"/>
        <w:autoSpaceDN w:val="0"/>
        <w:adjustRightInd w:val="0"/>
        <w:jc w:val="both"/>
        <w:rPr>
          <w:rFonts w:ascii="Arial" w:hAnsi="Arial" w:cs="Arial"/>
          <w:b/>
          <w:sz w:val="24"/>
          <w:szCs w:val="24"/>
        </w:rPr>
      </w:pPr>
      <w:r w:rsidRPr="00517FF9">
        <w:rPr>
          <w:rFonts w:ascii="Arial" w:hAnsi="Arial" w:cs="Arial"/>
          <w:b/>
          <w:sz w:val="24"/>
          <w:szCs w:val="24"/>
        </w:rPr>
        <w:t>6</w:t>
      </w:r>
      <w:r w:rsidR="004F1E86" w:rsidRPr="00517FF9">
        <w:rPr>
          <w:rFonts w:ascii="Arial" w:hAnsi="Arial" w:cs="Arial"/>
          <w:b/>
          <w:sz w:val="24"/>
          <w:szCs w:val="24"/>
        </w:rPr>
        <w:t>.1 Role 1</w:t>
      </w:r>
    </w:p>
    <w:p w14:paraId="7E8D8363" w14:textId="77777777" w:rsidR="004F1E86" w:rsidRPr="00517FF9" w:rsidRDefault="00492BC2" w:rsidP="00340CA2">
      <w:pPr>
        <w:autoSpaceDE w:val="0"/>
        <w:autoSpaceDN w:val="0"/>
        <w:adjustRightInd w:val="0"/>
        <w:jc w:val="both"/>
        <w:rPr>
          <w:rFonts w:ascii="Arial" w:hAnsi="Arial" w:cs="Arial"/>
          <w:sz w:val="24"/>
          <w:szCs w:val="24"/>
        </w:rPr>
      </w:pPr>
      <w:r w:rsidRPr="00517FF9">
        <w:rPr>
          <w:rFonts w:ascii="Arial" w:hAnsi="Arial" w:cs="Arial"/>
          <w:sz w:val="24"/>
          <w:szCs w:val="24"/>
        </w:rPr>
        <w:t xml:space="preserve">Critical Care Governance Committee to monitor and manage the introduction of the protocol for the Critical Care Management committee </w:t>
      </w:r>
    </w:p>
    <w:p w14:paraId="7E8D8364" w14:textId="77777777" w:rsidR="004F1E86" w:rsidRPr="00517FF9" w:rsidRDefault="00C64DE4" w:rsidP="00340CA2">
      <w:pPr>
        <w:autoSpaceDE w:val="0"/>
        <w:autoSpaceDN w:val="0"/>
        <w:adjustRightInd w:val="0"/>
        <w:jc w:val="both"/>
        <w:rPr>
          <w:rFonts w:ascii="Arial" w:hAnsi="Arial" w:cs="Arial"/>
          <w:b/>
          <w:sz w:val="24"/>
          <w:szCs w:val="24"/>
        </w:rPr>
      </w:pPr>
      <w:r w:rsidRPr="00517FF9">
        <w:rPr>
          <w:rFonts w:ascii="Arial" w:hAnsi="Arial" w:cs="Arial"/>
          <w:b/>
          <w:sz w:val="24"/>
          <w:szCs w:val="24"/>
        </w:rPr>
        <w:t>6</w:t>
      </w:r>
      <w:r w:rsidR="004F1E86" w:rsidRPr="00517FF9">
        <w:rPr>
          <w:rFonts w:ascii="Arial" w:hAnsi="Arial" w:cs="Arial"/>
          <w:b/>
          <w:sz w:val="24"/>
          <w:szCs w:val="24"/>
        </w:rPr>
        <w:t>.2 Role 2</w:t>
      </w:r>
    </w:p>
    <w:p w14:paraId="7E8D8365" w14:textId="77777777" w:rsidR="00492BC2" w:rsidRPr="00517FF9" w:rsidRDefault="00492BC2" w:rsidP="00340CA2">
      <w:pPr>
        <w:autoSpaceDE w:val="0"/>
        <w:autoSpaceDN w:val="0"/>
        <w:adjustRightInd w:val="0"/>
        <w:jc w:val="both"/>
        <w:rPr>
          <w:rFonts w:ascii="Arial" w:hAnsi="Arial" w:cs="Arial"/>
          <w:sz w:val="24"/>
          <w:szCs w:val="24"/>
        </w:rPr>
      </w:pPr>
      <w:r w:rsidRPr="00517FF9">
        <w:rPr>
          <w:rFonts w:ascii="Arial" w:hAnsi="Arial" w:cs="Arial"/>
          <w:sz w:val="24"/>
          <w:szCs w:val="24"/>
        </w:rPr>
        <w:t xml:space="preserve">POC monitoring staff in biochemistry to extract information about blood glucose measures in critical care </w:t>
      </w:r>
    </w:p>
    <w:p w14:paraId="7E8D8366" w14:textId="77777777" w:rsidR="00492BC2" w:rsidRPr="00517FF9" w:rsidRDefault="00492BC2" w:rsidP="00492BC2">
      <w:pPr>
        <w:autoSpaceDE w:val="0"/>
        <w:autoSpaceDN w:val="0"/>
        <w:adjustRightInd w:val="0"/>
        <w:jc w:val="both"/>
        <w:rPr>
          <w:rFonts w:ascii="Arial" w:hAnsi="Arial" w:cs="Arial"/>
          <w:sz w:val="24"/>
          <w:szCs w:val="24"/>
        </w:rPr>
      </w:pPr>
      <w:r w:rsidRPr="00517FF9">
        <w:rPr>
          <w:rFonts w:ascii="Arial" w:hAnsi="Arial" w:cs="Arial"/>
          <w:b/>
          <w:sz w:val="24"/>
          <w:szCs w:val="24"/>
        </w:rPr>
        <w:t xml:space="preserve">6.3 Role 3 </w:t>
      </w:r>
      <w:r w:rsidRPr="00517FF9">
        <w:rPr>
          <w:rFonts w:ascii="Arial" w:hAnsi="Arial" w:cs="Arial"/>
          <w:sz w:val="24"/>
          <w:szCs w:val="24"/>
        </w:rPr>
        <w:t>Critical care practice educator team to teach medical and nursing staff about use of the protocol</w:t>
      </w:r>
    </w:p>
    <w:p w14:paraId="7E8D8367" w14:textId="77777777" w:rsidR="00492BC2" w:rsidRPr="00517FF9" w:rsidRDefault="00492BC2" w:rsidP="00340CA2">
      <w:pPr>
        <w:autoSpaceDE w:val="0"/>
        <w:autoSpaceDN w:val="0"/>
        <w:adjustRightInd w:val="0"/>
        <w:jc w:val="both"/>
        <w:rPr>
          <w:rFonts w:ascii="Arial" w:hAnsi="Arial" w:cs="Arial"/>
          <w:sz w:val="24"/>
          <w:szCs w:val="24"/>
        </w:rPr>
      </w:pPr>
    </w:p>
    <w:p w14:paraId="7E8D8368" w14:textId="77777777" w:rsidR="004648AA" w:rsidRPr="00517FF9" w:rsidRDefault="004648AA" w:rsidP="00E0097F">
      <w:pPr>
        <w:pStyle w:val="Policynormal"/>
        <w:jc w:val="left"/>
        <w:rPr>
          <w:color w:val="808080"/>
          <w:lang w:eastAsia="en-US"/>
        </w:rPr>
      </w:pPr>
    </w:p>
    <w:tbl>
      <w:tblPr>
        <w:tblStyle w:val="TableGrid"/>
        <w:tblW w:w="10456" w:type="dxa"/>
        <w:tblBorders>
          <w:insideH w:val="none" w:sz="0" w:space="0" w:color="auto"/>
          <w:insideV w:val="none" w:sz="0" w:space="0" w:color="auto"/>
        </w:tblBorders>
        <w:shd w:val="clear" w:color="auto" w:fill="005EB8"/>
        <w:tblLook w:val="04A0" w:firstRow="1" w:lastRow="0" w:firstColumn="1" w:lastColumn="0" w:noHBand="0" w:noVBand="1"/>
      </w:tblPr>
      <w:tblGrid>
        <w:gridCol w:w="817"/>
        <w:gridCol w:w="9639"/>
      </w:tblGrid>
      <w:tr w:rsidR="004648AA" w:rsidRPr="00517FF9" w14:paraId="7E8D836B" w14:textId="77777777" w:rsidTr="008A4E24">
        <w:tc>
          <w:tcPr>
            <w:tcW w:w="817" w:type="dxa"/>
            <w:shd w:val="clear" w:color="auto" w:fill="005EB8"/>
          </w:tcPr>
          <w:p w14:paraId="7E8D8369" w14:textId="77777777" w:rsidR="004648AA" w:rsidRPr="00517FF9" w:rsidRDefault="00C64DE4" w:rsidP="008A4E24">
            <w:pPr>
              <w:pStyle w:val="Policynormal"/>
              <w:jc w:val="left"/>
              <w:rPr>
                <w:b/>
                <w:color w:val="FFFFFF" w:themeColor="background1"/>
                <w:sz w:val="28"/>
                <w:szCs w:val="28"/>
              </w:rPr>
            </w:pPr>
            <w:r w:rsidRPr="00517FF9">
              <w:rPr>
                <w:b/>
                <w:color w:val="FFFFFF" w:themeColor="background1"/>
                <w:sz w:val="28"/>
                <w:szCs w:val="28"/>
              </w:rPr>
              <w:t>7</w:t>
            </w:r>
            <w:r w:rsidR="004648AA" w:rsidRPr="00517FF9">
              <w:rPr>
                <w:b/>
                <w:color w:val="FFFFFF" w:themeColor="background1"/>
                <w:sz w:val="28"/>
                <w:szCs w:val="28"/>
              </w:rPr>
              <w:t>.</w:t>
            </w:r>
          </w:p>
        </w:tc>
        <w:tc>
          <w:tcPr>
            <w:tcW w:w="9639" w:type="dxa"/>
            <w:shd w:val="clear" w:color="auto" w:fill="005EB8"/>
          </w:tcPr>
          <w:p w14:paraId="7E8D836A" w14:textId="77777777" w:rsidR="004648AA" w:rsidRPr="00517FF9" w:rsidRDefault="004648AA" w:rsidP="008A4E24">
            <w:pPr>
              <w:pStyle w:val="Policynormal"/>
              <w:jc w:val="left"/>
              <w:rPr>
                <w:color w:val="FFFFFF" w:themeColor="background1"/>
                <w:sz w:val="22"/>
                <w:szCs w:val="22"/>
              </w:rPr>
            </w:pPr>
            <w:bookmarkStart w:id="34" w:name="MonitoringDocumentEffectiveness"/>
            <w:r w:rsidRPr="00517FF9">
              <w:rPr>
                <w:b/>
                <w:color w:val="FFFFFF" w:themeColor="background1"/>
                <w:sz w:val="28"/>
                <w:szCs w:val="28"/>
              </w:rPr>
              <w:t>Monitoring document effectiveness</w:t>
            </w:r>
            <w:bookmarkEnd w:id="34"/>
          </w:p>
        </w:tc>
      </w:tr>
    </w:tbl>
    <w:p w14:paraId="7E8D836C" w14:textId="77777777" w:rsidR="004648AA" w:rsidRPr="00517FF9" w:rsidRDefault="004648AA" w:rsidP="004648AA">
      <w:pPr>
        <w:spacing w:after="60"/>
        <w:rPr>
          <w:rFonts w:ascii="Arial" w:hAnsi="Arial" w:cs="Arial"/>
          <w:sz w:val="16"/>
          <w:szCs w:val="16"/>
          <w:lang w:eastAsia="en-US"/>
        </w:rPr>
      </w:pPr>
    </w:p>
    <w:p w14:paraId="7E8D836D" w14:textId="77777777" w:rsidR="006B41EB" w:rsidRPr="00517FF9" w:rsidRDefault="006B41EB" w:rsidP="006B41EB">
      <w:pPr>
        <w:spacing w:after="60"/>
        <w:rPr>
          <w:rFonts w:ascii="Arial" w:hAnsi="Arial" w:cs="Arial"/>
          <w:sz w:val="24"/>
          <w:szCs w:val="24"/>
          <w:lang w:eastAsia="en-US"/>
        </w:rPr>
      </w:pPr>
      <w:r w:rsidRPr="00517FF9">
        <w:rPr>
          <w:rFonts w:ascii="Arial" w:hAnsi="Arial" w:cs="Arial"/>
          <w:sz w:val="24"/>
          <w:szCs w:val="24"/>
          <w:lang w:eastAsia="en-US"/>
        </w:rPr>
        <w:lastRenderedPageBreak/>
        <w:t xml:space="preserve">Guidelines support staff in their work. Typically they summarise best practice. Evidence of compliance with a guideline is not always required, particularly if the practice is embedded in usual care. Some guidelines do need monitoring – such as the introduction of new systems, a change the way something is done or where achievement of a standard is required. </w:t>
      </w:r>
    </w:p>
    <w:p w14:paraId="7E8D836E" w14:textId="77777777" w:rsidR="006B41EB" w:rsidRPr="00517FF9" w:rsidRDefault="006B41EB" w:rsidP="006B41EB">
      <w:pPr>
        <w:spacing w:after="60"/>
        <w:rPr>
          <w:rFonts w:ascii="Arial" w:hAnsi="Arial" w:cs="Arial"/>
          <w:sz w:val="24"/>
          <w:szCs w:val="24"/>
          <w:lang w:eastAsia="en-US"/>
        </w:rPr>
      </w:pPr>
      <w:r w:rsidRPr="00517FF9">
        <w:rPr>
          <w:rFonts w:ascii="Arial" w:hAnsi="Arial" w:cs="Arial"/>
          <w:sz w:val="24"/>
          <w:szCs w:val="24"/>
          <w:lang w:eastAsia="en-US"/>
        </w:rPr>
        <w:t xml:space="preserve">If your guideline will be monitored please use this section to describe how this will be done. You may wish to use the layout below or adapt it to your own requirements. </w:t>
      </w:r>
    </w:p>
    <w:p w14:paraId="7E8D836F" w14:textId="77777777" w:rsidR="003474C4" w:rsidRPr="00517FF9" w:rsidRDefault="003474C4" w:rsidP="006B41EB">
      <w:pPr>
        <w:spacing w:after="60"/>
        <w:rPr>
          <w:rFonts w:ascii="Arial" w:hAnsi="Arial" w:cs="Arial"/>
          <w:sz w:val="24"/>
          <w:szCs w:val="24"/>
          <w:lang w:eastAsia="en-US"/>
        </w:rPr>
      </w:pPr>
    </w:p>
    <w:p w14:paraId="7E8D8370" w14:textId="77777777" w:rsidR="003474C4" w:rsidRPr="00517FF9" w:rsidRDefault="003474C4" w:rsidP="006B41EB">
      <w:pPr>
        <w:spacing w:after="100" w:afterAutospacing="1"/>
        <w:rPr>
          <w:rFonts w:ascii="Arial" w:hAnsi="Arial" w:cs="Arial"/>
          <w:bCs/>
          <w:sz w:val="24"/>
          <w:szCs w:val="24"/>
          <w:lang w:eastAsia="en-US"/>
        </w:rPr>
      </w:pPr>
      <w:r w:rsidRPr="00517FF9">
        <w:rPr>
          <w:rFonts w:ascii="Arial" w:hAnsi="Arial" w:cs="Arial"/>
          <w:b/>
          <w:bCs/>
          <w:sz w:val="24"/>
          <w:szCs w:val="24"/>
          <w:lang w:eastAsia="en-US"/>
        </w:rPr>
        <w:t xml:space="preserve">Key standards: </w:t>
      </w:r>
      <w:r w:rsidRPr="00517FF9">
        <w:rPr>
          <w:rFonts w:ascii="Arial" w:hAnsi="Arial" w:cs="Arial"/>
          <w:bCs/>
          <w:sz w:val="24"/>
          <w:szCs w:val="24"/>
          <w:lang w:eastAsia="en-US"/>
        </w:rPr>
        <w:t xml:space="preserve">The control of blood glucose between 6 and 10 </w:t>
      </w:r>
      <w:proofErr w:type="spellStart"/>
      <w:r w:rsidRPr="00517FF9">
        <w:rPr>
          <w:rFonts w:ascii="Arial" w:hAnsi="Arial" w:cs="Arial"/>
          <w:bCs/>
          <w:sz w:val="24"/>
          <w:szCs w:val="24"/>
          <w:lang w:eastAsia="en-US"/>
        </w:rPr>
        <w:t>mmol</w:t>
      </w:r>
      <w:proofErr w:type="spellEnd"/>
      <w:r w:rsidRPr="00517FF9">
        <w:rPr>
          <w:rFonts w:ascii="Arial" w:hAnsi="Arial" w:cs="Arial"/>
          <w:bCs/>
          <w:sz w:val="24"/>
          <w:szCs w:val="24"/>
          <w:lang w:eastAsia="en-US"/>
        </w:rPr>
        <w:t xml:space="preserve">/l in critical care. The routine measurement of HbA1c, the identification and review of episodes of hypoglycaemia in critical care, the rational use of other </w:t>
      </w:r>
      <w:proofErr w:type="spellStart"/>
      <w:r w:rsidRPr="00517FF9">
        <w:rPr>
          <w:rFonts w:ascii="Arial" w:hAnsi="Arial" w:cs="Arial"/>
          <w:bCs/>
          <w:sz w:val="24"/>
          <w:szCs w:val="24"/>
          <w:lang w:eastAsia="en-US"/>
        </w:rPr>
        <w:t>antidiabetic</w:t>
      </w:r>
      <w:proofErr w:type="spellEnd"/>
      <w:r w:rsidRPr="00517FF9">
        <w:rPr>
          <w:rFonts w:ascii="Arial" w:hAnsi="Arial" w:cs="Arial"/>
          <w:bCs/>
          <w:sz w:val="24"/>
          <w:szCs w:val="24"/>
          <w:lang w:eastAsia="en-US"/>
        </w:rPr>
        <w:t xml:space="preserve"> drugs in critical care</w:t>
      </w:r>
    </w:p>
    <w:p w14:paraId="7E8D8371" w14:textId="77777777" w:rsidR="003474C4" w:rsidRPr="00517FF9" w:rsidRDefault="003474C4" w:rsidP="006B41EB">
      <w:pPr>
        <w:spacing w:after="100" w:afterAutospacing="1"/>
        <w:rPr>
          <w:rFonts w:ascii="Arial" w:hAnsi="Arial" w:cs="Arial"/>
          <w:bCs/>
          <w:sz w:val="24"/>
          <w:szCs w:val="24"/>
          <w:lang w:eastAsia="en-US"/>
        </w:rPr>
      </w:pPr>
      <w:r w:rsidRPr="00517FF9">
        <w:rPr>
          <w:rFonts w:ascii="Arial" w:hAnsi="Arial" w:cs="Arial"/>
          <w:b/>
          <w:bCs/>
          <w:sz w:val="24"/>
          <w:szCs w:val="24"/>
          <w:lang w:eastAsia="en-US"/>
        </w:rPr>
        <w:t xml:space="preserve">Methods: </w:t>
      </w:r>
      <w:r w:rsidRPr="00517FF9">
        <w:rPr>
          <w:rFonts w:ascii="Arial" w:hAnsi="Arial" w:cs="Arial"/>
          <w:bCs/>
          <w:sz w:val="24"/>
          <w:szCs w:val="24"/>
          <w:lang w:eastAsia="en-US"/>
        </w:rPr>
        <w:t>The routine review of blood gas estimates in critical care obtained from the bedside glucometers and arterial blood gas machines, the records of HbA1C measurement and the formal review or reported episodes of hypoglycaemia</w:t>
      </w:r>
    </w:p>
    <w:p w14:paraId="7E8D8372" w14:textId="77777777" w:rsidR="003474C4" w:rsidRPr="00517FF9" w:rsidRDefault="003474C4" w:rsidP="006B41EB">
      <w:pPr>
        <w:spacing w:after="100" w:afterAutospacing="1"/>
        <w:rPr>
          <w:rFonts w:ascii="Arial" w:hAnsi="Arial" w:cs="Arial"/>
          <w:bCs/>
          <w:sz w:val="24"/>
          <w:szCs w:val="24"/>
          <w:lang w:eastAsia="en-US"/>
        </w:rPr>
      </w:pPr>
      <w:r w:rsidRPr="00517FF9">
        <w:rPr>
          <w:rFonts w:ascii="Arial" w:hAnsi="Arial" w:cs="Arial"/>
          <w:b/>
          <w:bCs/>
          <w:sz w:val="24"/>
          <w:szCs w:val="24"/>
          <w:lang w:eastAsia="en-US"/>
        </w:rPr>
        <w:t xml:space="preserve">Team responsible for monitoring: </w:t>
      </w:r>
      <w:r w:rsidRPr="00517FF9">
        <w:rPr>
          <w:rFonts w:ascii="Arial" w:hAnsi="Arial" w:cs="Arial"/>
          <w:bCs/>
          <w:sz w:val="24"/>
          <w:szCs w:val="24"/>
          <w:lang w:eastAsia="en-US"/>
        </w:rPr>
        <w:t>Biochemistry and critical care staff</w:t>
      </w:r>
    </w:p>
    <w:p w14:paraId="7E8D8373" w14:textId="77777777" w:rsidR="003474C4" w:rsidRPr="00517FF9" w:rsidRDefault="003474C4" w:rsidP="006B41EB">
      <w:pPr>
        <w:spacing w:after="100" w:afterAutospacing="1"/>
        <w:rPr>
          <w:rFonts w:ascii="Arial" w:hAnsi="Arial" w:cs="Arial"/>
          <w:bCs/>
          <w:sz w:val="24"/>
          <w:szCs w:val="24"/>
          <w:lang w:eastAsia="en-US"/>
        </w:rPr>
      </w:pPr>
      <w:r w:rsidRPr="00517FF9">
        <w:rPr>
          <w:rFonts w:ascii="Arial" w:hAnsi="Arial" w:cs="Arial"/>
          <w:b/>
          <w:bCs/>
          <w:sz w:val="24"/>
          <w:szCs w:val="24"/>
          <w:lang w:eastAsia="en-US"/>
        </w:rPr>
        <w:t xml:space="preserve">Frequency of monitoring: </w:t>
      </w:r>
      <w:r w:rsidRPr="00517FF9">
        <w:rPr>
          <w:rFonts w:ascii="Arial" w:hAnsi="Arial" w:cs="Arial"/>
          <w:bCs/>
          <w:sz w:val="24"/>
          <w:szCs w:val="24"/>
          <w:lang w:eastAsia="en-US"/>
        </w:rPr>
        <w:t>Monthly until the protocol is established</w:t>
      </w:r>
    </w:p>
    <w:p w14:paraId="7E8D8374" w14:textId="77777777" w:rsidR="003474C4" w:rsidRPr="00517FF9" w:rsidRDefault="003474C4" w:rsidP="006B41EB">
      <w:pPr>
        <w:spacing w:after="100" w:afterAutospacing="1"/>
        <w:rPr>
          <w:rFonts w:ascii="Arial" w:hAnsi="Arial" w:cs="Arial"/>
          <w:bCs/>
          <w:sz w:val="24"/>
          <w:szCs w:val="24"/>
          <w:lang w:eastAsia="en-US"/>
        </w:rPr>
      </w:pPr>
      <w:r w:rsidRPr="00517FF9">
        <w:rPr>
          <w:rFonts w:ascii="Arial" w:hAnsi="Arial" w:cs="Arial"/>
          <w:b/>
          <w:bCs/>
          <w:sz w:val="24"/>
          <w:szCs w:val="24"/>
          <w:lang w:eastAsia="en-US"/>
        </w:rPr>
        <w:t xml:space="preserve">Process for reviewing results and ensuring improvements in performance: </w:t>
      </w:r>
      <w:r w:rsidRPr="00517FF9">
        <w:rPr>
          <w:rFonts w:ascii="Arial" w:hAnsi="Arial" w:cs="Arial"/>
          <w:bCs/>
          <w:sz w:val="24"/>
          <w:szCs w:val="24"/>
          <w:lang w:eastAsia="en-US"/>
        </w:rPr>
        <w:t>The results will be reviewed at the 6 weekly critical care clinical governance meeting</w:t>
      </w:r>
    </w:p>
    <w:p w14:paraId="7E8D8375" w14:textId="77777777" w:rsidR="00B22D57" w:rsidRPr="00517FF9" w:rsidRDefault="00B22D57" w:rsidP="004648AA">
      <w:pPr>
        <w:pStyle w:val="Policynormal"/>
        <w:jc w:val="left"/>
        <w:rPr>
          <w:b/>
          <w:color w:val="FFFFFF" w:themeColor="background1"/>
        </w:rPr>
      </w:pPr>
    </w:p>
    <w:tbl>
      <w:tblPr>
        <w:tblStyle w:val="TableGrid"/>
        <w:tblW w:w="0" w:type="auto"/>
        <w:tblBorders>
          <w:insideV w:val="none" w:sz="0" w:space="0" w:color="auto"/>
        </w:tblBorders>
        <w:tblLook w:val="04A0" w:firstRow="1" w:lastRow="0" w:firstColumn="1" w:lastColumn="0" w:noHBand="0" w:noVBand="1"/>
      </w:tblPr>
      <w:tblGrid>
        <w:gridCol w:w="817"/>
        <w:gridCol w:w="9497"/>
      </w:tblGrid>
      <w:tr w:rsidR="004648AA" w:rsidRPr="00517FF9" w14:paraId="7E8D8378" w14:textId="77777777" w:rsidTr="008A4E24">
        <w:tc>
          <w:tcPr>
            <w:tcW w:w="817" w:type="dxa"/>
            <w:shd w:val="clear" w:color="auto" w:fill="005EB8"/>
          </w:tcPr>
          <w:p w14:paraId="7E8D8376" w14:textId="77777777" w:rsidR="004648AA" w:rsidRPr="00517FF9" w:rsidRDefault="00C64DE4" w:rsidP="008A4E24">
            <w:pPr>
              <w:pStyle w:val="Policynormal"/>
              <w:jc w:val="left"/>
              <w:rPr>
                <w:b/>
                <w:color w:val="FFFFFF" w:themeColor="background1"/>
                <w:sz w:val="28"/>
                <w:szCs w:val="28"/>
              </w:rPr>
            </w:pPr>
            <w:r w:rsidRPr="00517FF9">
              <w:rPr>
                <w:b/>
                <w:color w:val="FFFFFF" w:themeColor="background1"/>
                <w:sz w:val="28"/>
                <w:szCs w:val="28"/>
              </w:rPr>
              <w:t>8</w:t>
            </w:r>
            <w:r w:rsidR="004648AA" w:rsidRPr="00517FF9">
              <w:rPr>
                <w:b/>
                <w:color w:val="FFFFFF" w:themeColor="background1"/>
                <w:sz w:val="28"/>
                <w:szCs w:val="28"/>
              </w:rPr>
              <w:t>.</w:t>
            </w:r>
          </w:p>
        </w:tc>
        <w:tc>
          <w:tcPr>
            <w:tcW w:w="9497" w:type="dxa"/>
            <w:shd w:val="clear" w:color="auto" w:fill="005EB8"/>
          </w:tcPr>
          <w:p w14:paraId="7E8D8377" w14:textId="77777777" w:rsidR="004648AA" w:rsidRPr="00517FF9" w:rsidRDefault="004648AA" w:rsidP="008A4E24">
            <w:pPr>
              <w:pStyle w:val="Policynormal"/>
              <w:jc w:val="left"/>
              <w:rPr>
                <w:color w:val="FFFFFF" w:themeColor="background1"/>
                <w:sz w:val="22"/>
                <w:szCs w:val="22"/>
              </w:rPr>
            </w:pPr>
            <w:bookmarkStart w:id="35" w:name="AbbreviationsDefinitionsExplanations"/>
            <w:r w:rsidRPr="00517FF9">
              <w:rPr>
                <w:b/>
                <w:color w:val="FFFFFF" w:themeColor="background1"/>
                <w:sz w:val="28"/>
                <w:szCs w:val="28"/>
              </w:rPr>
              <w:t>Abbreviations and definitions</w:t>
            </w:r>
            <w:bookmarkEnd w:id="35"/>
          </w:p>
        </w:tc>
      </w:tr>
    </w:tbl>
    <w:p w14:paraId="7E8D8379" w14:textId="77777777" w:rsidR="004648AA" w:rsidRPr="00517FF9" w:rsidRDefault="004648AA" w:rsidP="004648AA">
      <w:pPr>
        <w:rPr>
          <w:rFonts w:ascii="Arial" w:hAnsi="Arial" w:cs="Arial"/>
          <w:sz w:val="16"/>
          <w:szCs w:val="16"/>
        </w:rPr>
      </w:pPr>
    </w:p>
    <w:p w14:paraId="7E8D837A" w14:textId="77777777" w:rsidR="00F500D8" w:rsidRPr="00517FF9" w:rsidRDefault="004648AA" w:rsidP="00F500D8">
      <w:pPr>
        <w:autoSpaceDE w:val="0"/>
        <w:autoSpaceDN w:val="0"/>
        <w:adjustRightInd w:val="0"/>
        <w:rPr>
          <w:rFonts w:ascii="Arial" w:hAnsi="Arial" w:cs="Arial"/>
          <w:sz w:val="24"/>
          <w:szCs w:val="24"/>
        </w:rPr>
      </w:pPr>
      <w:r w:rsidRPr="00517FF9">
        <w:rPr>
          <w:rFonts w:ascii="Arial" w:hAnsi="Arial" w:cs="Arial"/>
          <w:b/>
          <w:sz w:val="24"/>
          <w:szCs w:val="24"/>
        </w:rPr>
        <w:t>List all abbreviations or acronyms</w:t>
      </w:r>
      <w:r w:rsidRPr="00517FF9">
        <w:rPr>
          <w:rFonts w:ascii="Arial" w:hAnsi="Arial" w:cs="Arial"/>
          <w:sz w:val="24"/>
          <w:szCs w:val="24"/>
        </w:rPr>
        <w:t xml:space="preserve"> </w:t>
      </w:r>
    </w:p>
    <w:p w14:paraId="7E8D837B" w14:textId="77777777" w:rsidR="0080486F" w:rsidRPr="00517FF9" w:rsidRDefault="0080486F" w:rsidP="00F500D8">
      <w:pPr>
        <w:autoSpaceDE w:val="0"/>
        <w:autoSpaceDN w:val="0"/>
        <w:adjustRightInd w:val="0"/>
        <w:rPr>
          <w:rFonts w:ascii="Arial" w:hAnsi="Arial" w:cs="Arial"/>
          <w:sz w:val="24"/>
          <w:szCs w:val="24"/>
        </w:rPr>
      </w:pPr>
    </w:p>
    <w:p w14:paraId="7E8D837C" w14:textId="77777777" w:rsidR="004E1B97"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ABG/VBG- arterial blood gas/Venous blood gas</w:t>
      </w:r>
    </w:p>
    <w:p w14:paraId="7E8D837D" w14:textId="77777777" w:rsidR="0080486F" w:rsidRPr="00517FF9" w:rsidRDefault="0080486F" w:rsidP="004F229F">
      <w:pPr>
        <w:autoSpaceDE w:val="0"/>
        <w:autoSpaceDN w:val="0"/>
        <w:adjustRightInd w:val="0"/>
        <w:rPr>
          <w:rFonts w:ascii="Arial" w:hAnsi="Arial" w:cs="Arial"/>
          <w:sz w:val="24"/>
          <w:szCs w:val="24"/>
        </w:rPr>
      </w:pPr>
    </w:p>
    <w:p w14:paraId="7E8D837E" w14:textId="77777777" w:rsidR="004E1B97"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AKI- Acute Kidney Injury</w:t>
      </w:r>
    </w:p>
    <w:p w14:paraId="7E8D837F" w14:textId="77777777" w:rsidR="0080486F" w:rsidRPr="00517FF9" w:rsidRDefault="0080486F" w:rsidP="004F229F">
      <w:pPr>
        <w:autoSpaceDE w:val="0"/>
        <w:autoSpaceDN w:val="0"/>
        <w:adjustRightInd w:val="0"/>
        <w:rPr>
          <w:rFonts w:ascii="Arial" w:hAnsi="Arial" w:cs="Arial"/>
          <w:sz w:val="24"/>
          <w:szCs w:val="24"/>
        </w:rPr>
      </w:pPr>
    </w:p>
    <w:p w14:paraId="7E8D8380" w14:textId="77777777" w:rsidR="0080486F"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 xml:space="preserve">DDP-4 </w:t>
      </w:r>
      <w:proofErr w:type="spellStart"/>
      <w:r w:rsidRPr="00517FF9">
        <w:rPr>
          <w:rFonts w:ascii="Arial" w:hAnsi="Arial" w:cs="Arial"/>
          <w:sz w:val="24"/>
          <w:szCs w:val="24"/>
        </w:rPr>
        <w:t>Dipeptidyl</w:t>
      </w:r>
      <w:proofErr w:type="spellEnd"/>
      <w:r w:rsidRPr="00517FF9">
        <w:rPr>
          <w:rFonts w:ascii="Arial" w:hAnsi="Arial" w:cs="Arial"/>
          <w:sz w:val="24"/>
          <w:szCs w:val="24"/>
        </w:rPr>
        <w:t xml:space="preserve"> peptidase-4</w:t>
      </w:r>
    </w:p>
    <w:p w14:paraId="7E8D8381" w14:textId="77777777" w:rsidR="004E1B97"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 xml:space="preserve"> </w:t>
      </w:r>
    </w:p>
    <w:p w14:paraId="7E8D8382" w14:textId="77777777" w:rsidR="004E1B97"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GLP-Glucose like peptide</w:t>
      </w:r>
    </w:p>
    <w:p w14:paraId="7E8D8383" w14:textId="77777777" w:rsidR="0080486F" w:rsidRPr="00517FF9" w:rsidRDefault="0080486F" w:rsidP="004F229F">
      <w:pPr>
        <w:autoSpaceDE w:val="0"/>
        <w:autoSpaceDN w:val="0"/>
        <w:adjustRightInd w:val="0"/>
        <w:rPr>
          <w:rFonts w:ascii="Arial" w:hAnsi="Arial" w:cs="Arial"/>
          <w:sz w:val="24"/>
          <w:szCs w:val="24"/>
        </w:rPr>
      </w:pPr>
    </w:p>
    <w:p w14:paraId="7E8D8384" w14:textId="77777777" w:rsidR="0080486F"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 xml:space="preserve">HbA1C: Glycosylated </w:t>
      </w:r>
      <w:proofErr w:type="gramStart"/>
      <w:r w:rsidRPr="00517FF9">
        <w:rPr>
          <w:rFonts w:ascii="Arial" w:hAnsi="Arial" w:cs="Arial"/>
          <w:sz w:val="24"/>
          <w:szCs w:val="24"/>
        </w:rPr>
        <w:t xml:space="preserve">haemoglobin </w:t>
      </w:r>
      <w:r w:rsidR="004F229F" w:rsidRPr="00517FF9">
        <w:rPr>
          <w:rFonts w:ascii="Arial" w:hAnsi="Arial" w:cs="Arial"/>
          <w:sz w:val="24"/>
          <w:szCs w:val="24"/>
        </w:rPr>
        <w:t>.</w:t>
      </w:r>
      <w:proofErr w:type="gramEnd"/>
    </w:p>
    <w:p w14:paraId="7E8D8385" w14:textId="77777777" w:rsidR="004E1B97" w:rsidRPr="00517FF9" w:rsidRDefault="004F229F" w:rsidP="004F229F">
      <w:pPr>
        <w:autoSpaceDE w:val="0"/>
        <w:autoSpaceDN w:val="0"/>
        <w:adjustRightInd w:val="0"/>
        <w:rPr>
          <w:rFonts w:ascii="Arial" w:hAnsi="Arial" w:cs="Arial"/>
          <w:sz w:val="24"/>
          <w:szCs w:val="24"/>
        </w:rPr>
      </w:pPr>
      <w:r w:rsidRPr="00517FF9">
        <w:rPr>
          <w:rFonts w:ascii="Arial" w:hAnsi="Arial" w:cs="Arial"/>
          <w:sz w:val="24"/>
          <w:szCs w:val="24"/>
        </w:rPr>
        <w:t xml:space="preserve"> </w:t>
      </w:r>
    </w:p>
    <w:p w14:paraId="7E8D8386" w14:textId="77777777" w:rsidR="004E1B97"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POC: Point of care</w:t>
      </w:r>
    </w:p>
    <w:p w14:paraId="7E8D8387" w14:textId="77777777" w:rsidR="0080486F" w:rsidRPr="00517FF9" w:rsidRDefault="0080486F" w:rsidP="004F229F">
      <w:pPr>
        <w:autoSpaceDE w:val="0"/>
        <w:autoSpaceDN w:val="0"/>
        <w:adjustRightInd w:val="0"/>
        <w:rPr>
          <w:rFonts w:ascii="Arial" w:hAnsi="Arial" w:cs="Arial"/>
          <w:sz w:val="24"/>
          <w:szCs w:val="24"/>
        </w:rPr>
      </w:pPr>
    </w:p>
    <w:p w14:paraId="7E8D8388" w14:textId="77777777" w:rsidR="00492BC2" w:rsidRPr="00517FF9" w:rsidRDefault="00492BC2" w:rsidP="004F229F">
      <w:pPr>
        <w:autoSpaceDE w:val="0"/>
        <w:autoSpaceDN w:val="0"/>
        <w:adjustRightInd w:val="0"/>
        <w:rPr>
          <w:rFonts w:ascii="Arial" w:hAnsi="Arial" w:cs="Arial"/>
          <w:sz w:val="24"/>
          <w:szCs w:val="24"/>
        </w:rPr>
      </w:pPr>
      <w:r w:rsidRPr="00517FF9">
        <w:rPr>
          <w:rFonts w:ascii="Arial" w:hAnsi="Arial" w:cs="Arial"/>
          <w:sz w:val="24"/>
          <w:szCs w:val="24"/>
        </w:rPr>
        <w:t>SGLT2</w:t>
      </w:r>
      <w:proofErr w:type="gramStart"/>
      <w:r w:rsidRPr="00517FF9">
        <w:rPr>
          <w:rFonts w:ascii="Arial" w:hAnsi="Arial" w:cs="Arial"/>
          <w:sz w:val="24"/>
          <w:szCs w:val="24"/>
        </w:rPr>
        <w:t>:Sodium</w:t>
      </w:r>
      <w:proofErr w:type="gramEnd"/>
      <w:r w:rsidRPr="00517FF9">
        <w:rPr>
          <w:rFonts w:ascii="Arial" w:hAnsi="Arial" w:cs="Arial"/>
          <w:sz w:val="24"/>
          <w:szCs w:val="24"/>
        </w:rPr>
        <w:t xml:space="preserve">-glucose co-transporter 2 </w:t>
      </w:r>
    </w:p>
    <w:p w14:paraId="7E8D8389" w14:textId="77777777" w:rsidR="0080486F" w:rsidRPr="00517FF9" w:rsidRDefault="0080486F" w:rsidP="004F229F">
      <w:pPr>
        <w:autoSpaceDE w:val="0"/>
        <w:autoSpaceDN w:val="0"/>
        <w:adjustRightInd w:val="0"/>
        <w:rPr>
          <w:rFonts w:ascii="Arial" w:hAnsi="Arial" w:cs="Arial"/>
          <w:sz w:val="24"/>
          <w:szCs w:val="24"/>
        </w:rPr>
      </w:pPr>
    </w:p>
    <w:p w14:paraId="7E8D838A" w14:textId="77777777" w:rsidR="004F229F" w:rsidRPr="00517FF9" w:rsidRDefault="004E1B97" w:rsidP="004F229F">
      <w:pPr>
        <w:autoSpaceDE w:val="0"/>
        <w:autoSpaceDN w:val="0"/>
        <w:adjustRightInd w:val="0"/>
        <w:rPr>
          <w:rFonts w:ascii="Arial" w:hAnsi="Arial" w:cs="Arial"/>
          <w:sz w:val="24"/>
          <w:szCs w:val="24"/>
        </w:rPr>
      </w:pPr>
      <w:r w:rsidRPr="00517FF9">
        <w:rPr>
          <w:rFonts w:ascii="Arial" w:hAnsi="Arial" w:cs="Arial"/>
          <w:sz w:val="24"/>
          <w:szCs w:val="24"/>
        </w:rPr>
        <w:t xml:space="preserve">VRII: Variable Rate Insulin Infusion </w:t>
      </w:r>
    </w:p>
    <w:p w14:paraId="7E8D838B" w14:textId="77777777" w:rsidR="00E0097F" w:rsidRPr="00517FF9" w:rsidRDefault="00E0097F" w:rsidP="004648AA">
      <w:pPr>
        <w:autoSpaceDE w:val="0"/>
        <w:autoSpaceDN w:val="0"/>
        <w:adjustRightInd w:val="0"/>
        <w:ind w:left="720"/>
        <w:rPr>
          <w:rFonts w:ascii="Arial" w:hAnsi="Arial" w:cs="Arial"/>
          <w:color w:val="808080" w:themeColor="background1" w:themeShade="80"/>
          <w:sz w:val="24"/>
          <w:szCs w:val="24"/>
        </w:rPr>
      </w:pPr>
    </w:p>
    <w:tbl>
      <w:tblPr>
        <w:tblStyle w:val="TableGrid"/>
        <w:tblW w:w="0" w:type="auto"/>
        <w:tblBorders>
          <w:insideV w:val="none" w:sz="0" w:space="0" w:color="auto"/>
        </w:tblBorders>
        <w:tblLook w:val="04A0" w:firstRow="1" w:lastRow="0" w:firstColumn="1" w:lastColumn="0" w:noHBand="0" w:noVBand="1"/>
      </w:tblPr>
      <w:tblGrid>
        <w:gridCol w:w="817"/>
        <w:gridCol w:w="9497"/>
      </w:tblGrid>
      <w:tr w:rsidR="004648AA" w:rsidRPr="00517FF9" w14:paraId="7E8D838E" w14:textId="77777777" w:rsidTr="008A4E24">
        <w:tc>
          <w:tcPr>
            <w:tcW w:w="817" w:type="dxa"/>
            <w:shd w:val="clear" w:color="auto" w:fill="005EB8"/>
          </w:tcPr>
          <w:p w14:paraId="7E8D838C" w14:textId="77777777" w:rsidR="004648AA" w:rsidRPr="00517FF9" w:rsidRDefault="00C64DE4" w:rsidP="008A4E24">
            <w:pPr>
              <w:pStyle w:val="Policynormal"/>
              <w:jc w:val="left"/>
              <w:rPr>
                <w:b/>
                <w:color w:val="FFFFFF" w:themeColor="background1"/>
                <w:sz w:val="28"/>
                <w:szCs w:val="28"/>
              </w:rPr>
            </w:pPr>
            <w:r w:rsidRPr="00517FF9">
              <w:rPr>
                <w:b/>
                <w:color w:val="FFFFFF" w:themeColor="background1"/>
                <w:sz w:val="28"/>
                <w:szCs w:val="28"/>
              </w:rPr>
              <w:t>9</w:t>
            </w:r>
            <w:r w:rsidR="004648AA" w:rsidRPr="00517FF9">
              <w:rPr>
                <w:b/>
                <w:color w:val="FFFFFF" w:themeColor="background1"/>
                <w:sz w:val="28"/>
                <w:szCs w:val="28"/>
              </w:rPr>
              <w:t>.</w:t>
            </w:r>
          </w:p>
        </w:tc>
        <w:tc>
          <w:tcPr>
            <w:tcW w:w="9497" w:type="dxa"/>
            <w:shd w:val="clear" w:color="auto" w:fill="005EB8"/>
          </w:tcPr>
          <w:p w14:paraId="7E8D838D" w14:textId="77777777" w:rsidR="004648AA" w:rsidRPr="00517FF9" w:rsidRDefault="004648AA" w:rsidP="00B22D57">
            <w:pPr>
              <w:pStyle w:val="Policynormal"/>
              <w:jc w:val="left"/>
              <w:rPr>
                <w:color w:val="FFFFFF" w:themeColor="background1"/>
                <w:sz w:val="22"/>
                <w:szCs w:val="22"/>
              </w:rPr>
            </w:pPr>
            <w:bookmarkStart w:id="36" w:name="ReferncesSupportingDocuments"/>
            <w:r w:rsidRPr="00517FF9">
              <w:rPr>
                <w:b/>
                <w:color w:val="FFFFFF" w:themeColor="background1"/>
                <w:sz w:val="28"/>
                <w:szCs w:val="28"/>
              </w:rPr>
              <w:t>References</w:t>
            </w:r>
            <w:bookmarkEnd w:id="36"/>
          </w:p>
        </w:tc>
      </w:tr>
    </w:tbl>
    <w:p w14:paraId="7E8D838F" w14:textId="77777777" w:rsidR="004648AA" w:rsidRPr="00517FF9" w:rsidRDefault="004648AA" w:rsidP="004648AA">
      <w:pPr>
        <w:autoSpaceDE w:val="0"/>
        <w:autoSpaceDN w:val="0"/>
        <w:adjustRightInd w:val="0"/>
        <w:jc w:val="both"/>
        <w:rPr>
          <w:rFonts w:ascii="Arial" w:hAnsi="Arial" w:cs="Arial"/>
          <w:sz w:val="22"/>
          <w:szCs w:val="22"/>
        </w:rPr>
      </w:pPr>
    </w:p>
    <w:p w14:paraId="7E8D8390" w14:textId="77777777" w:rsidR="0080486F" w:rsidRPr="00517FF9" w:rsidRDefault="0080486F" w:rsidP="0080486F">
      <w:pPr>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Gupta, K. J. and T. M. Cook "Accidental hypoglycaemia caused by an arterial flush drug error: a case report and contributory </w:t>
      </w:r>
      <w:proofErr w:type="gramStart"/>
      <w:r w:rsidRPr="00517FF9">
        <w:rPr>
          <w:rFonts w:ascii="Arial" w:eastAsiaTheme="minorHAnsi" w:hAnsi="Arial" w:cs="Arial"/>
          <w:sz w:val="22"/>
          <w:szCs w:val="22"/>
          <w:lang w:eastAsia="en-US"/>
        </w:rPr>
        <w:t>causes</w:t>
      </w:r>
      <w:proofErr w:type="gramEnd"/>
      <w:r w:rsidRPr="00517FF9">
        <w:rPr>
          <w:rFonts w:ascii="Arial" w:eastAsiaTheme="minorHAnsi" w:hAnsi="Arial" w:cs="Arial"/>
          <w:sz w:val="22"/>
          <w:szCs w:val="22"/>
          <w:lang w:eastAsia="en-US"/>
        </w:rPr>
        <w:t xml:space="preserve"> analysis." </w:t>
      </w:r>
      <w:r w:rsidRPr="00517FF9">
        <w:rPr>
          <w:rFonts w:ascii="Arial" w:eastAsiaTheme="minorHAnsi" w:hAnsi="Arial" w:cs="Arial"/>
          <w:sz w:val="22"/>
          <w:szCs w:val="22"/>
          <w:u w:val="single"/>
          <w:lang w:eastAsia="en-US"/>
        </w:rPr>
        <w:t>Anaesthesia</w:t>
      </w:r>
      <w:r w:rsidRPr="00517FF9">
        <w:rPr>
          <w:rFonts w:ascii="Arial" w:eastAsiaTheme="minorHAnsi" w:hAnsi="Arial" w:cs="Arial"/>
          <w:sz w:val="22"/>
          <w:szCs w:val="22"/>
          <w:lang w:eastAsia="en-US"/>
        </w:rPr>
        <w:t xml:space="preserve"> </w:t>
      </w:r>
      <w:r w:rsidRPr="00517FF9">
        <w:rPr>
          <w:rFonts w:ascii="Arial" w:eastAsiaTheme="minorHAnsi" w:hAnsi="Arial" w:cs="Arial"/>
          <w:b/>
          <w:sz w:val="22"/>
          <w:szCs w:val="22"/>
          <w:lang w:eastAsia="en-US"/>
        </w:rPr>
        <w:t>68</w:t>
      </w:r>
      <w:r w:rsidRPr="00517FF9">
        <w:rPr>
          <w:rFonts w:ascii="Arial" w:eastAsiaTheme="minorHAnsi" w:hAnsi="Arial" w:cs="Arial"/>
          <w:sz w:val="22"/>
          <w:szCs w:val="22"/>
          <w:lang w:eastAsia="en-US"/>
        </w:rPr>
        <w:t>(11): 1179-1187.</w:t>
      </w:r>
    </w:p>
    <w:p w14:paraId="7E8D8391" w14:textId="77777777" w:rsidR="0080486F" w:rsidRPr="00517FF9" w:rsidRDefault="0080486F" w:rsidP="0080486F">
      <w:pPr>
        <w:rPr>
          <w:rFonts w:ascii="Arial" w:eastAsiaTheme="minorHAnsi" w:hAnsi="Arial" w:cs="Arial"/>
          <w:lang w:eastAsia="en-US"/>
        </w:rPr>
      </w:pPr>
    </w:p>
    <w:p w14:paraId="7E8D8392"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 xml:space="preserve">Inoue, </w:t>
      </w:r>
      <w:proofErr w:type="spellStart"/>
      <w:r w:rsidRPr="00517FF9">
        <w:rPr>
          <w:rFonts w:ascii="Arial" w:eastAsiaTheme="minorHAnsi" w:hAnsi="Arial" w:cs="Arial"/>
          <w:sz w:val="22"/>
          <w:szCs w:val="22"/>
          <w:lang w:eastAsia="en-US"/>
        </w:rPr>
        <w:t>Shigeaki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Moritoki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Egi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Joji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Kotani</w:t>
      </w:r>
      <w:proofErr w:type="spellEnd"/>
      <w:r w:rsidRPr="00517FF9">
        <w:rPr>
          <w:rFonts w:ascii="Arial" w:eastAsiaTheme="minorHAnsi" w:hAnsi="Arial" w:cs="Arial"/>
          <w:sz w:val="22"/>
          <w:szCs w:val="22"/>
          <w:lang w:eastAsia="en-US"/>
        </w:rPr>
        <w:t>, and Kiyoshi Morita.</w:t>
      </w:r>
      <w:proofErr w:type="gramEnd"/>
      <w:r w:rsidRPr="00517FF9">
        <w:rPr>
          <w:rFonts w:ascii="Arial" w:eastAsiaTheme="minorHAnsi" w:hAnsi="Arial" w:cs="Arial"/>
          <w:sz w:val="22"/>
          <w:szCs w:val="22"/>
          <w:lang w:eastAsia="en-US"/>
        </w:rPr>
        <w:t xml:space="preserve"> “Accuracy of Blood-Glucose Measurements Using Glucose Meters and Arterial Blood Gas </w:t>
      </w:r>
      <w:proofErr w:type="spellStart"/>
      <w:r w:rsidRPr="00517FF9">
        <w:rPr>
          <w:rFonts w:ascii="Arial" w:eastAsiaTheme="minorHAnsi" w:hAnsi="Arial" w:cs="Arial"/>
          <w:sz w:val="22"/>
          <w:szCs w:val="22"/>
          <w:lang w:eastAsia="en-US"/>
        </w:rPr>
        <w:t>Analyzers</w:t>
      </w:r>
      <w:proofErr w:type="spellEnd"/>
      <w:r w:rsidRPr="00517FF9">
        <w:rPr>
          <w:rFonts w:ascii="Arial" w:eastAsiaTheme="minorHAnsi" w:hAnsi="Arial" w:cs="Arial"/>
          <w:sz w:val="22"/>
          <w:szCs w:val="22"/>
          <w:lang w:eastAsia="en-US"/>
        </w:rPr>
        <w:t xml:space="preserve"> in Critically Ill Adult Patients: Systematic Review.”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17, no. 2 (2013): R48. </w:t>
      </w:r>
      <w:hyperlink r:id="rId20" w:history="1">
        <w:r w:rsidRPr="00517FF9">
          <w:rPr>
            <w:rFonts w:ascii="Arial" w:eastAsiaTheme="minorHAnsi" w:hAnsi="Arial" w:cs="Arial"/>
            <w:color w:val="0000FF"/>
            <w:sz w:val="22"/>
            <w:szCs w:val="22"/>
            <w:u w:val="single"/>
            <w:lang w:eastAsia="en-US"/>
          </w:rPr>
          <w:t>https://doi.org/10.1186/cc12567</w:t>
        </w:r>
      </w:hyperlink>
      <w:r w:rsidRPr="00517FF9">
        <w:rPr>
          <w:rFonts w:ascii="Arial" w:eastAsiaTheme="minorHAnsi" w:hAnsi="Arial" w:cs="Arial"/>
          <w:sz w:val="22"/>
          <w:szCs w:val="22"/>
          <w:lang w:eastAsia="en-US"/>
        </w:rPr>
        <w:t>.</w:t>
      </w:r>
    </w:p>
    <w:p w14:paraId="7E8D8393" w14:textId="77777777" w:rsidR="0080486F" w:rsidRPr="00517FF9" w:rsidRDefault="0080486F" w:rsidP="0080486F">
      <w:pPr>
        <w:rPr>
          <w:rFonts w:ascii="Arial" w:eastAsiaTheme="minorHAnsi" w:hAnsi="Arial" w:cs="Arial"/>
          <w:lang w:eastAsia="en-US"/>
        </w:rPr>
      </w:pPr>
    </w:p>
    <w:p w14:paraId="7E8D8394"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lastRenderedPageBreak/>
        <w:footnoteRef/>
      </w:r>
      <w:r w:rsidRPr="00517FF9">
        <w:rPr>
          <w:rFonts w:ascii="Arial" w:eastAsiaTheme="minorHAnsi" w:hAnsi="Arial" w:cs="Arial"/>
          <w:sz w:val="22"/>
          <w:szCs w:val="22"/>
          <w:lang w:eastAsia="en-US"/>
        </w:rPr>
        <w:t xml:space="preserve"> “Fatal </w:t>
      </w:r>
      <w:proofErr w:type="spellStart"/>
      <w:r w:rsidRPr="00517FF9">
        <w:rPr>
          <w:rFonts w:ascii="Arial" w:eastAsiaTheme="minorHAnsi" w:hAnsi="Arial" w:cs="Arial"/>
          <w:sz w:val="22"/>
          <w:szCs w:val="22"/>
          <w:lang w:eastAsia="en-US"/>
        </w:rPr>
        <w:t>Neuroglycopaenia</w:t>
      </w:r>
      <w:proofErr w:type="spellEnd"/>
      <w:r w:rsidRPr="00517FF9">
        <w:rPr>
          <w:rFonts w:ascii="Arial" w:eastAsiaTheme="minorHAnsi" w:hAnsi="Arial" w:cs="Arial"/>
          <w:sz w:val="22"/>
          <w:szCs w:val="22"/>
          <w:lang w:eastAsia="en-US"/>
        </w:rPr>
        <w:t xml:space="preserve"> after Accidental Use of a Glucose 5% Solution in a Peripheral Arterial Cannula Flush System - </w:t>
      </w:r>
      <w:proofErr w:type="spellStart"/>
      <w:r w:rsidRPr="00517FF9">
        <w:rPr>
          <w:rFonts w:ascii="Arial" w:eastAsiaTheme="minorHAnsi" w:hAnsi="Arial" w:cs="Arial"/>
          <w:sz w:val="22"/>
          <w:szCs w:val="22"/>
          <w:lang w:eastAsia="en-US"/>
        </w:rPr>
        <w:t>Sinha</w:t>
      </w:r>
      <w:proofErr w:type="spellEnd"/>
      <w:r w:rsidRPr="00517FF9">
        <w:rPr>
          <w:rFonts w:ascii="Arial" w:eastAsiaTheme="minorHAnsi" w:hAnsi="Arial" w:cs="Arial"/>
          <w:sz w:val="22"/>
          <w:szCs w:val="22"/>
          <w:lang w:eastAsia="en-US"/>
        </w:rPr>
        <w:t xml:space="preserve"> - 2007 - Anaesthesia - Wiley Online Library.” </w:t>
      </w:r>
      <w:proofErr w:type="gramStart"/>
      <w:r w:rsidRPr="00517FF9">
        <w:rPr>
          <w:rFonts w:ascii="Arial" w:eastAsiaTheme="minorHAnsi" w:hAnsi="Arial" w:cs="Arial"/>
          <w:sz w:val="22"/>
          <w:szCs w:val="22"/>
          <w:lang w:eastAsia="en-US"/>
        </w:rPr>
        <w:t>Accessed October 3, 2018.</w:t>
      </w:r>
      <w:proofErr w:type="gramEnd"/>
      <w:r w:rsidRPr="00517FF9">
        <w:rPr>
          <w:rFonts w:ascii="Arial" w:eastAsiaTheme="minorHAnsi" w:hAnsi="Arial" w:cs="Arial"/>
          <w:sz w:val="22"/>
          <w:szCs w:val="22"/>
          <w:lang w:eastAsia="en-US"/>
        </w:rPr>
        <w:t xml:space="preserve"> </w:t>
      </w:r>
      <w:hyperlink r:id="rId21" w:history="1">
        <w:r w:rsidRPr="00517FF9">
          <w:rPr>
            <w:rFonts w:ascii="Arial" w:eastAsiaTheme="minorHAnsi" w:hAnsi="Arial" w:cs="Arial"/>
            <w:color w:val="0000FF"/>
            <w:sz w:val="22"/>
            <w:szCs w:val="22"/>
            <w:u w:val="single"/>
            <w:lang w:eastAsia="en-US"/>
          </w:rPr>
          <w:t>https://onlinelibrary.wiley.com/doi/full/10.1111/j.1365-2044.2007.04989.x</w:t>
        </w:r>
      </w:hyperlink>
      <w:r w:rsidRPr="00517FF9">
        <w:rPr>
          <w:rFonts w:ascii="Arial" w:eastAsiaTheme="minorHAnsi" w:hAnsi="Arial" w:cs="Arial"/>
          <w:sz w:val="22"/>
          <w:szCs w:val="22"/>
          <w:lang w:eastAsia="en-US"/>
        </w:rPr>
        <w:t>.</w:t>
      </w:r>
    </w:p>
    <w:p w14:paraId="7E8D8395" w14:textId="77777777" w:rsidR="0080486F" w:rsidRPr="00517FF9" w:rsidRDefault="0080486F" w:rsidP="0080486F">
      <w:pPr>
        <w:rPr>
          <w:rFonts w:ascii="Arial" w:eastAsiaTheme="minorHAnsi" w:hAnsi="Arial" w:cs="Arial"/>
          <w:lang w:eastAsia="en-US"/>
        </w:rPr>
      </w:pPr>
    </w:p>
    <w:p w14:paraId="7E8D8396"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Finfer</w:t>
      </w:r>
      <w:proofErr w:type="spellEnd"/>
      <w:r w:rsidRPr="00517FF9">
        <w:rPr>
          <w:rFonts w:ascii="Arial" w:eastAsiaTheme="minorHAnsi" w:hAnsi="Arial" w:cs="Arial"/>
          <w:sz w:val="22"/>
          <w:szCs w:val="22"/>
          <w:lang w:eastAsia="en-US"/>
        </w:rPr>
        <w:t xml:space="preserve">, Simon, Jan </w:t>
      </w:r>
      <w:proofErr w:type="spellStart"/>
      <w:r w:rsidRPr="00517FF9">
        <w:rPr>
          <w:rFonts w:ascii="Arial" w:eastAsiaTheme="minorHAnsi" w:hAnsi="Arial" w:cs="Arial"/>
          <w:sz w:val="22"/>
          <w:szCs w:val="22"/>
          <w:lang w:eastAsia="en-US"/>
        </w:rPr>
        <w:t>Wernerman</w:t>
      </w:r>
      <w:proofErr w:type="spellEnd"/>
      <w:r w:rsidRPr="00517FF9">
        <w:rPr>
          <w:rFonts w:ascii="Arial" w:eastAsiaTheme="minorHAnsi" w:hAnsi="Arial" w:cs="Arial"/>
          <w:sz w:val="22"/>
          <w:szCs w:val="22"/>
          <w:lang w:eastAsia="en-US"/>
        </w:rPr>
        <w:t xml:space="preserve">, Jean-Charles </w:t>
      </w:r>
      <w:proofErr w:type="spellStart"/>
      <w:r w:rsidRPr="00517FF9">
        <w:rPr>
          <w:rFonts w:ascii="Arial" w:eastAsiaTheme="minorHAnsi" w:hAnsi="Arial" w:cs="Arial"/>
          <w:sz w:val="22"/>
          <w:szCs w:val="22"/>
          <w:lang w:eastAsia="en-US"/>
        </w:rPr>
        <w:t>Preiser</w:t>
      </w:r>
      <w:proofErr w:type="spellEnd"/>
      <w:r w:rsidRPr="00517FF9">
        <w:rPr>
          <w:rFonts w:ascii="Arial" w:eastAsiaTheme="minorHAnsi" w:hAnsi="Arial" w:cs="Arial"/>
          <w:sz w:val="22"/>
          <w:szCs w:val="22"/>
          <w:lang w:eastAsia="en-US"/>
        </w:rPr>
        <w:t xml:space="preserve">, Tony Cass, Thomas </w:t>
      </w:r>
      <w:proofErr w:type="spellStart"/>
      <w:r w:rsidRPr="00517FF9">
        <w:rPr>
          <w:rFonts w:ascii="Arial" w:eastAsiaTheme="minorHAnsi" w:hAnsi="Arial" w:cs="Arial"/>
          <w:sz w:val="22"/>
          <w:szCs w:val="22"/>
          <w:lang w:eastAsia="en-US"/>
        </w:rPr>
        <w:t>Desaive</w:t>
      </w:r>
      <w:proofErr w:type="spellEnd"/>
      <w:r w:rsidRPr="00517FF9">
        <w:rPr>
          <w:rFonts w:ascii="Arial" w:eastAsiaTheme="minorHAnsi" w:hAnsi="Arial" w:cs="Arial"/>
          <w:sz w:val="22"/>
          <w:szCs w:val="22"/>
          <w:lang w:eastAsia="en-US"/>
        </w:rPr>
        <w:t xml:space="preserve">, Roman </w:t>
      </w:r>
      <w:proofErr w:type="spellStart"/>
      <w:r w:rsidRPr="00517FF9">
        <w:rPr>
          <w:rFonts w:ascii="Arial" w:eastAsiaTheme="minorHAnsi" w:hAnsi="Arial" w:cs="Arial"/>
          <w:sz w:val="22"/>
          <w:szCs w:val="22"/>
          <w:lang w:eastAsia="en-US"/>
        </w:rPr>
        <w:t>Hovorka</w:t>
      </w:r>
      <w:proofErr w:type="spellEnd"/>
      <w:r w:rsidRPr="00517FF9">
        <w:rPr>
          <w:rFonts w:ascii="Arial" w:eastAsiaTheme="minorHAnsi" w:hAnsi="Arial" w:cs="Arial"/>
          <w:sz w:val="22"/>
          <w:szCs w:val="22"/>
          <w:lang w:eastAsia="en-US"/>
        </w:rPr>
        <w:t xml:space="preserve">, Jeffrey I Joseph, et al. “Clinical Review: Consensus Recommendations on Measurement of Blood Glucose and Reporting </w:t>
      </w:r>
      <w:proofErr w:type="spellStart"/>
      <w:r w:rsidRPr="00517FF9">
        <w:rPr>
          <w:rFonts w:ascii="Arial" w:eastAsiaTheme="minorHAnsi" w:hAnsi="Arial" w:cs="Arial"/>
          <w:sz w:val="22"/>
          <w:szCs w:val="22"/>
          <w:lang w:eastAsia="en-US"/>
        </w:rPr>
        <w:t>Glycemic</w:t>
      </w:r>
      <w:proofErr w:type="spellEnd"/>
      <w:r w:rsidRPr="00517FF9">
        <w:rPr>
          <w:rFonts w:ascii="Arial" w:eastAsiaTheme="minorHAnsi" w:hAnsi="Arial" w:cs="Arial"/>
          <w:sz w:val="22"/>
          <w:szCs w:val="22"/>
          <w:lang w:eastAsia="en-US"/>
        </w:rPr>
        <w:t xml:space="preserve"> Control in Critically Ill Adults.”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17, no. 3 (2013): 229. </w:t>
      </w:r>
      <w:hyperlink r:id="rId22" w:history="1">
        <w:r w:rsidRPr="00517FF9">
          <w:rPr>
            <w:rFonts w:ascii="Arial" w:eastAsiaTheme="minorHAnsi" w:hAnsi="Arial" w:cs="Arial"/>
            <w:color w:val="0000FF"/>
            <w:sz w:val="22"/>
            <w:szCs w:val="22"/>
            <w:u w:val="single"/>
            <w:lang w:eastAsia="en-US"/>
          </w:rPr>
          <w:t>https://doi.org/10.1186/cc12537</w:t>
        </w:r>
      </w:hyperlink>
      <w:r w:rsidRPr="00517FF9">
        <w:rPr>
          <w:rFonts w:ascii="Arial" w:eastAsiaTheme="minorHAnsi" w:hAnsi="Arial" w:cs="Arial"/>
          <w:sz w:val="22"/>
          <w:szCs w:val="22"/>
          <w:lang w:eastAsia="en-US"/>
        </w:rPr>
        <w:t>.</w:t>
      </w:r>
    </w:p>
    <w:p w14:paraId="7E8D8397" w14:textId="77777777" w:rsidR="0080486F" w:rsidRPr="00517FF9" w:rsidRDefault="0080486F" w:rsidP="0080486F">
      <w:pPr>
        <w:rPr>
          <w:rFonts w:ascii="Arial" w:eastAsiaTheme="minorHAnsi" w:hAnsi="Arial" w:cs="Arial"/>
          <w:lang w:eastAsia="en-US"/>
        </w:rPr>
      </w:pPr>
    </w:p>
    <w:p w14:paraId="7E8D8398"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Jacobi, Judith, Nicholas </w:t>
      </w:r>
      <w:proofErr w:type="spellStart"/>
      <w:r w:rsidRPr="00517FF9">
        <w:rPr>
          <w:rFonts w:ascii="Arial" w:eastAsiaTheme="minorHAnsi" w:hAnsi="Arial" w:cs="Arial"/>
          <w:sz w:val="22"/>
          <w:szCs w:val="22"/>
          <w:lang w:eastAsia="en-US"/>
        </w:rPr>
        <w:t>Bircher</w:t>
      </w:r>
      <w:proofErr w:type="spellEnd"/>
      <w:r w:rsidRPr="00517FF9">
        <w:rPr>
          <w:rFonts w:ascii="Arial" w:eastAsiaTheme="minorHAnsi" w:hAnsi="Arial" w:cs="Arial"/>
          <w:sz w:val="22"/>
          <w:szCs w:val="22"/>
          <w:lang w:eastAsia="en-US"/>
        </w:rPr>
        <w:t xml:space="preserve">, James </w:t>
      </w:r>
      <w:proofErr w:type="spellStart"/>
      <w:r w:rsidRPr="00517FF9">
        <w:rPr>
          <w:rFonts w:ascii="Arial" w:eastAsiaTheme="minorHAnsi" w:hAnsi="Arial" w:cs="Arial"/>
          <w:sz w:val="22"/>
          <w:szCs w:val="22"/>
          <w:lang w:eastAsia="en-US"/>
        </w:rPr>
        <w:t>Krinsley</w:t>
      </w:r>
      <w:proofErr w:type="spellEnd"/>
      <w:r w:rsidRPr="00517FF9">
        <w:rPr>
          <w:rFonts w:ascii="Arial" w:eastAsiaTheme="minorHAnsi" w:hAnsi="Arial" w:cs="Arial"/>
          <w:sz w:val="22"/>
          <w:szCs w:val="22"/>
          <w:lang w:eastAsia="en-US"/>
        </w:rPr>
        <w:t xml:space="preserve">, Michael </w:t>
      </w:r>
      <w:proofErr w:type="spellStart"/>
      <w:r w:rsidRPr="00517FF9">
        <w:rPr>
          <w:rFonts w:ascii="Arial" w:eastAsiaTheme="minorHAnsi" w:hAnsi="Arial" w:cs="Arial"/>
          <w:sz w:val="22"/>
          <w:szCs w:val="22"/>
          <w:lang w:eastAsia="en-US"/>
        </w:rPr>
        <w:t>Agus</w:t>
      </w:r>
      <w:proofErr w:type="spellEnd"/>
      <w:r w:rsidRPr="00517FF9">
        <w:rPr>
          <w:rFonts w:ascii="Arial" w:eastAsiaTheme="minorHAnsi" w:hAnsi="Arial" w:cs="Arial"/>
          <w:sz w:val="22"/>
          <w:szCs w:val="22"/>
          <w:lang w:eastAsia="en-US"/>
        </w:rPr>
        <w:t xml:space="preserve">, Susan S. Braithwaite, Clifford </w:t>
      </w:r>
      <w:proofErr w:type="spellStart"/>
      <w:r w:rsidRPr="00517FF9">
        <w:rPr>
          <w:rFonts w:ascii="Arial" w:eastAsiaTheme="minorHAnsi" w:hAnsi="Arial" w:cs="Arial"/>
          <w:sz w:val="22"/>
          <w:szCs w:val="22"/>
          <w:lang w:eastAsia="en-US"/>
        </w:rPr>
        <w:t>Deutschman</w:t>
      </w:r>
      <w:proofErr w:type="spellEnd"/>
      <w:r w:rsidRPr="00517FF9">
        <w:rPr>
          <w:rFonts w:ascii="Arial" w:eastAsiaTheme="minorHAnsi" w:hAnsi="Arial" w:cs="Arial"/>
          <w:sz w:val="22"/>
          <w:szCs w:val="22"/>
          <w:lang w:eastAsia="en-US"/>
        </w:rPr>
        <w:t xml:space="preserve">, Amado X. </w:t>
      </w:r>
      <w:proofErr w:type="spellStart"/>
      <w:r w:rsidRPr="00517FF9">
        <w:rPr>
          <w:rFonts w:ascii="Arial" w:eastAsiaTheme="minorHAnsi" w:hAnsi="Arial" w:cs="Arial"/>
          <w:sz w:val="22"/>
          <w:szCs w:val="22"/>
          <w:lang w:eastAsia="en-US"/>
        </w:rPr>
        <w:t>Freire</w:t>
      </w:r>
      <w:proofErr w:type="spellEnd"/>
      <w:r w:rsidRPr="00517FF9">
        <w:rPr>
          <w:rFonts w:ascii="Arial" w:eastAsiaTheme="minorHAnsi" w:hAnsi="Arial" w:cs="Arial"/>
          <w:sz w:val="22"/>
          <w:szCs w:val="22"/>
          <w:lang w:eastAsia="en-US"/>
        </w:rPr>
        <w:t xml:space="preserve">, et al. “Guidelines for the Use of an Insulin Infusion for the Management of </w:t>
      </w:r>
      <w:proofErr w:type="spellStart"/>
      <w:r w:rsidRPr="00517FF9">
        <w:rPr>
          <w:rFonts w:ascii="Arial" w:eastAsiaTheme="minorHAnsi" w:hAnsi="Arial" w:cs="Arial"/>
          <w:sz w:val="22"/>
          <w:szCs w:val="22"/>
          <w:lang w:eastAsia="en-US"/>
        </w:rPr>
        <w:t>Hyperglycemia</w:t>
      </w:r>
      <w:proofErr w:type="spellEnd"/>
      <w:r w:rsidRPr="00517FF9">
        <w:rPr>
          <w:rFonts w:ascii="Arial" w:eastAsiaTheme="minorHAnsi" w:hAnsi="Arial" w:cs="Arial"/>
          <w:sz w:val="22"/>
          <w:szCs w:val="22"/>
          <w:lang w:eastAsia="en-US"/>
        </w:rPr>
        <w:t xml:space="preserve"> in Critically Ill Patients:” </w:t>
      </w:r>
      <w:r w:rsidRPr="00517FF9">
        <w:rPr>
          <w:rFonts w:ascii="Arial" w:eastAsiaTheme="minorHAnsi" w:hAnsi="Arial" w:cs="Arial"/>
          <w:i/>
          <w:iCs/>
          <w:sz w:val="22"/>
          <w:szCs w:val="22"/>
          <w:lang w:eastAsia="en-US"/>
        </w:rPr>
        <w:t>Critical Care Medicine</w:t>
      </w:r>
      <w:r w:rsidRPr="00517FF9">
        <w:rPr>
          <w:rFonts w:ascii="Arial" w:eastAsiaTheme="minorHAnsi" w:hAnsi="Arial" w:cs="Arial"/>
          <w:sz w:val="22"/>
          <w:szCs w:val="22"/>
          <w:lang w:eastAsia="en-US"/>
        </w:rPr>
        <w:t xml:space="preserve"> 40, no. 12 (December 2012): 3251–76. </w:t>
      </w:r>
      <w:hyperlink r:id="rId23" w:history="1">
        <w:r w:rsidRPr="00517FF9">
          <w:rPr>
            <w:rFonts w:ascii="Arial" w:eastAsiaTheme="minorHAnsi" w:hAnsi="Arial" w:cs="Arial"/>
            <w:color w:val="0000FF"/>
            <w:sz w:val="22"/>
            <w:szCs w:val="22"/>
            <w:u w:val="single"/>
            <w:lang w:eastAsia="en-US"/>
          </w:rPr>
          <w:t>https://doi.org/10.1097/CCM.0b013e3182653269</w:t>
        </w:r>
      </w:hyperlink>
      <w:r w:rsidRPr="00517FF9">
        <w:rPr>
          <w:rFonts w:ascii="Arial" w:eastAsiaTheme="minorHAnsi" w:hAnsi="Arial" w:cs="Arial"/>
          <w:sz w:val="22"/>
          <w:szCs w:val="22"/>
          <w:lang w:eastAsia="en-US"/>
        </w:rPr>
        <w:t>.</w:t>
      </w:r>
    </w:p>
    <w:p w14:paraId="7E8D8399" w14:textId="77777777" w:rsidR="0080486F" w:rsidRPr="00517FF9" w:rsidRDefault="0080486F" w:rsidP="0080486F">
      <w:pPr>
        <w:rPr>
          <w:rFonts w:ascii="Arial" w:eastAsiaTheme="minorHAnsi" w:hAnsi="Arial" w:cs="Arial"/>
          <w:lang w:eastAsia="en-US"/>
        </w:rPr>
      </w:pPr>
    </w:p>
    <w:p w14:paraId="7E8D839A"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Dhatariya</w:t>
      </w:r>
      <w:proofErr w:type="spellEnd"/>
      <w:r w:rsidRPr="00517FF9">
        <w:rPr>
          <w:rFonts w:ascii="Arial" w:eastAsiaTheme="minorHAnsi" w:hAnsi="Arial" w:cs="Arial"/>
          <w:sz w:val="22"/>
          <w:szCs w:val="22"/>
          <w:lang w:eastAsia="en-US"/>
        </w:rPr>
        <w:t xml:space="preserve">, K., N. Levy, A. </w:t>
      </w:r>
      <w:proofErr w:type="spellStart"/>
      <w:r w:rsidRPr="00517FF9">
        <w:rPr>
          <w:rFonts w:ascii="Arial" w:eastAsiaTheme="minorHAnsi" w:hAnsi="Arial" w:cs="Arial"/>
          <w:sz w:val="22"/>
          <w:szCs w:val="22"/>
          <w:lang w:eastAsia="en-US"/>
        </w:rPr>
        <w:t>Kilvert</w:t>
      </w:r>
      <w:proofErr w:type="spellEnd"/>
      <w:r w:rsidRPr="00517FF9">
        <w:rPr>
          <w:rFonts w:ascii="Arial" w:eastAsiaTheme="minorHAnsi" w:hAnsi="Arial" w:cs="Arial"/>
          <w:sz w:val="22"/>
          <w:szCs w:val="22"/>
          <w:lang w:eastAsia="en-US"/>
        </w:rPr>
        <w:t xml:space="preserve">, B. Watson, D. Cousins, D. Flanagan, L. Hilton, et al. “NHS Diabetes Guideline for the Perioperative Management of the Adult Patient with Diabetes*.” </w:t>
      </w:r>
      <w:r w:rsidRPr="00517FF9">
        <w:rPr>
          <w:rFonts w:ascii="Arial" w:eastAsiaTheme="minorHAnsi" w:hAnsi="Arial" w:cs="Arial"/>
          <w:i/>
          <w:iCs/>
          <w:sz w:val="22"/>
          <w:szCs w:val="22"/>
          <w:lang w:eastAsia="en-US"/>
        </w:rPr>
        <w:t>Diabetic Medicine</w:t>
      </w:r>
      <w:r w:rsidRPr="00517FF9">
        <w:rPr>
          <w:rFonts w:ascii="Arial" w:eastAsiaTheme="minorHAnsi" w:hAnsi="Arial" w:cs="Arial"/>
          <w:sz w:val="22"/>
          <w:szCs w:val="22"/>
          <w:lang w:eastAsia="en-US"/>
        </w:rPr>
        <w:t xml:space="preserve"> 29, no. 4 (April 1, 2012): 420–33. </w:t>
      </w:r>
      <w:hyperlink r:id="rId24" w:history="1">
        <w:r w:rsidRPr="00517FF9">
          <w:rPr>
            <w:rFonts w:ascii="Arial" w:eastAsiaTheme="minorHAnsi" w:hAnsi="Arial" w:cs="Arial"/>
            <w:color w:val="0000FF"/>
            <w:sz w:val="22"/>
            <w:szCs w:val="22"/>
            <w:u w:val="single"/>
            <w:lang w:eastAsia="en-US"/>
          </w:rPr>
          <w:t>https://doi.org/10.1111/j.1464-5491.2012.03582.x</w:t>
        </w:r>
      </w:hyperlink>
      <w:r w:rsidRPr="00517FF9">
        <w:rPr>
          <w:rFonts w:ascii="Arial" w:eastAsiaTheme="minorHAnsi" w:hAnsi="Arial" w:cs="Arial"/>
          <w:sz w:val="22"/>
          <w:szCs w:val="22"/>
          <w:lang w:eastAsia="en-US"/>
        </w:rPr>
        <w:t>.</w:t>
      </w:r>
    </w:p>
    <w:p w14:paraId="7E8D839B" w14:textId="77777777" w:rsidR="0080486F" w:rsidRPr="00517FF9" w:rsidRDefault="0080486F" w:rsidP="0080486F">
      <w:pPr>
        <w:rPr>
          <w:rFonts w:ascii="Arial" w:eastAsiaTheme="minorHAnsi" w:hAnsi="Arial" w:cs="Arial"/>
          <w:lang w:eastAsia="en-US"/>
        </w:rPr>
      </w:pPr>
    </w:p>
    <w:p w14:paraId="7E8D839C"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“Use of Variable Rate Intravenous Insulin Infusion in Medical Inpatients_0.Pdf.”</w:t>
      </w:r>
      <w:proofErr w:type="gram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Accessed August 22, 2018.</w:t>
      </w:r>
      <w:proofErr w:type="gramEnd"/>
      <w:r w:rsidRPr="00517FF9">
        <w:rPr>
          <w:rFonts w:ascii="Arial" w:eastAsiaTheme="minorHAnsi" w:hAnsi="Arial" w:cs="Arial"/>
          <w:sz w:val="22"/>
          <w:szCs w:val="22"/>
          <w:lang w:eastAsia="en-US"/>
        </w:rPr>
        <w:t xml:space="preserve"> </w:t>
      </w:r>
      <w:hyperlink r:id="rId25" w:history="1">
        <w:r w:rsidRPr="00517FF9">
          <w:rPr>
            <w:rFonts w:ascii="Arial" w:eastAsiaTheme="minorHAnsi" w:hAnsi="Arial" w:cs="Arial"/>
            <w:color w:val="0000FF"/>
            <w:sz w:val="22"/>
            <w:szCs w:val="22"/>
            <w:u w:val="single"/>
            <w:lang w:eastAsia="en-US"/>
          </w:rPr>
          <w:t>https://www.diabetes.org.uk/resources-s3/2017-09/Use%20of%20variable%20rate%20intravenous%20insulin%20infusion%20in%20medical%20inpatients_0.pdf</w:t>
        </w:r>
      </w:hyperlink>
      <w:r w:rsidRPr="00517FF9">
        <w:rPr>
          <w:rFonts w:ascii="Arial" w:eastAsiaTheme="minorHAnsi" w:hAnsi="Arial" w:cs="Arial"/>
          <w:sz w:val="22"/>
          <w:szCs w:val="22"/>
          <w:lang w:eastAsia="en-US"/>
        </w:rPr>
        <w:t>.</w:t>
      </w:r>
    </w:p>
    <w:p w14:paraId="7E8D839D" w14:textId="77777777" w:rsidR="0080486F" w:rsidRPr="00517FF9" w:rsidRDefault="0080486F" w:rsidP="0080486F">
      <w:pPr>
        <w:rPr>
          <w:rFonts w:ascii="Arial" w:eastAsiaTheme="minorHAnsi" w:hAnsi="Arial" w:cs="Arial"/>
          <w:lang w:eastAsia="en-US"/>
        </w:rPr>
      </w:pPr>
    </w:p>
    <w:p w14:paraId="7E8D839E"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Krinsley</w:t>
      </w:r>
      <w:proofErr w:type="spellEnd"/>
      <w:r w:rsidRPr="00517FF9">
        <w:rPr>
          <w:rFonts w:ascii="Arial" w:eastAsiaTheme="minorHAnsi" w:hAnsi="Arial" w:cs="Arial"/>
          <w:sz w:val="22"/>
          <w:szCs w:val="22"/>
          <w:lang w:eastAsia="en-US"/>
        </w:rPr>
        <w:t xml:space="preserve">, James S., </w:t>
      </w:r>
      <w:proofErr w:type="spellStart"/>
      <w:r w:rsidRPr="00517FF9">
        <w:rPr>
          <w:rFonts w:ascii="Arial" w:eastAsiaTheme="minorHAnsi" w:hAnsi="Arial" w:cs="Arial"/>
          <w:sz w:val="22"/>
          <w:szCs w:val="22"/>
          <w:lang w:eastAsia="en-US"/>
        </w:rPr>
        <w:t>Moritoki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Egi</w:t>
      </w:r>
      <w:proofErr w:type="spellEnd"/>
      <w:r w:rsidRPr="00517FF9">
        <w:rPr>
          <w:rFonts w:ascii="Arial" w:eastAsiaTheme="minorHAnsi" w:hAnsi="Arial" w:cs="Arial"/>
          <w:sz w:val="22"/>
          <w:szCs w:val="22"/>
          <w:lang w:eastAsia="en-US"/>
        </w:rPr>
        <w:t xml:space="preserve">, Alex Kiss, Amin N. </w:t>
      </w:r>
      <w:proofErr w:type="spellStart"/>
      <w:r w:rsidRPr="00517FF9">
        <w:rPr>
          <w:rFonts w:ascii="Arial" w:eastAsiaTheme="minorHAnsi" w:hAnsi="Arial" w:cs="Arial"/>
          <w:sz w:val="22"/>
          <w:szCs w:val="22"/>
          <w:lang w:eastAsia="en-US"/>
        </w:rPr>
        <w:t>Devendra</w:t>
      </w:r>
      <w:proofErr w:type="spellEnd"/>
      <w:r w:rsidRPr="00517FF9">
        <w:rPr>
          <w:rFonts w:ascii="Arial" w:eastAsiaTheme="minorHAnsi" w:hAnsi="Arial" w:cs="Arial"/>
          <w:sz w:val="22"/>
          <w:szCs w:val="22"/>
          <w:lang w:eastAsia="en-US"/>
        </w:rPr>
        <w:t xml:space="preserve">, Philipp </w:t>
      </w:r>
      <w:proofErr w:type="spellStart"/>
      <w:r w:rsidRPr="00517FF9">
        <w:rPr>
          <w:rFonts w:ascii="Arial" w:eastAsiaTheme="minorHAnsi" w:hAnsi="Arial" w:cs="Arial"/>
          <w:sz w:val="22"/>
          <w:szCs w:val="22"/>
          <w:lang w:eastAsia="en-US"/>
        </w:rPr>
        <w:t>Schuetz</w:t>
      </w:r>
      <w:proofErr w:type="spellEnd"/>
      <w:r w:rsidRPr="00517FF9">
        <w:rPr>
          <w:rFonts w:ascii="Arial" w:eastAsiaTheme="minorHAnsi" w:hAnsi="Arial" w:cs="Arial"/>
          <w:sz w:val="22"/>
          <w:szCs w:val="22"/>
          <w:lang w:eastAsia="en-US"/>
        </w:rPr>
        <w:t xml:space="preserve">, Paula M. Maurer, Marcus J. Schultz, et al. “Diabetic Status and the Relation of the Three Domains of </w:t>
      </w:r>
      <w:proofErr w:type="spellStart"/>
      <w:r w:rsidRPr="00517FF9">
        <w:rPr>
          <w:rFonts w:ascii="Arial" w:eastAsiaTheme="minorHAnsi" w:hAnsi="Arial" w:cs="Arial"/>
          <w:sz w:val="22"/>
          <w:szCs w:val="22"/>
          <w:lang w:eastAsia="en-US"/>
        </w:rPr>
        <w:t>Glycemic</w:t>
      </w:r>
      <w:proofErr w:type="spellEnd"/>
      <w:r w:rsidRPr="00517FF9">
        <w:rPr>
          <w:rFonts w:ascii="Arial" w:eastAsiaTheme="minorHAnsi" w:hAnsi="Arial" w:cs="Arial"/>
          <w:sz w:val="22"/>
          <w:szCs w:val="22"/>
          <w:lang w:eastAsia="en-US"/>
        </w:rPr>
        <w:t xml:space="preserve"> Control </w:t>
      </w:r>
      <w:proofErr w:type="spellStart"/>
      <w:r w:rsidRPr="00517FF9">
        <w:rPr>
          <w:rFonts w:ascii="Arial" w:eastAsiaTheme="minorHAnsi" w:hAnsi="Arial" w:cs="Arial"/>
          <w:sz w:val="22"/>
          <w:szCs w:val="22"/>
          <w:lang w:eastAsia="en-US"/>
        </w:rPr>
        <w:t>Tomortality</w:t>
      </w:r>
      <w:proofErr w:type="spellEnd"/>
      <w:r w:rsidRPr="00517FF9">
        <w:rPr>
          <w:rFonts w:ascii="Arial" w:eastAsiaTheme="minorHAnsi" w:hAnsi="Arial" w:cs="Arial"/>
          <w:sz w:val="22"/>
          <w:szCs w:val="22"/>
          <w:lang w:eastAsia="en-US"/>
        </w:rPr>
        <w:t xml:space="preserve"> in Critically Ill Patients: An International </w:t>
      </w:r>
      <w:proofErr w:type="spellStart"/>
      <w:r w:rsidRPr="00517FF9">
        <w:rPr>
          <w:rFonts w:ascii="Arial" w:eastAsiaTheme="minorHAnsi" w:hAnsi="Arial" w:cs="Arial"/>
          <w:sz w:val="22"/>
          <w:szCs w:val="22"/>
          <w:lang w:eastAsia="en-US"/>
        </w:rPr>
        <w:t>Multicenter</w:t>
      </w:r>
      <w:proofErr w:type="spellEnd"/>
      <w:r w:rsidRPr="00517FF9">
        <w:rPr>
          <w:rFonts w:ascii="Arial" w:eastAsiaTheme="minorHAnsi" w:hAnsi="Arial" w:cs="Arial"/>
          <w:sz w:val="22"/>
          <w:szCs w:val="22"/>
          <w:lang w:eastAsia="en-US"/>
        </w:rPr>
        <w:t xml:space="preserve"> Cohort Study.”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17, no. 2 (March 1, 2013): R37. </w:t>
      </w:r>
      <w:hyperlink r:id="rId26" w:history="1">
        <w:r w:rsidRPr="00517FF9">
          <w:rPr>
            <w:rFonts w:ascii="Arial" w:eastAsiaTheme="minorHAnsi" w:hAnsi="Arial" w:cs="Arial"/>
            <w:color w:val="0000FF"/>
            <w:sz w:val="22"/>
            <w:szCs w:val="22"/>
            <w:u w:val="single"/>
            <w:lang w:eastAsia="en-US"/>
          </w:rPr>
          <w:t>https://doi.org/10.1186/cc12547</w:t>
        </w:r>
      </w:hyperlink>
      <w:r w:rsidRPr="00517FF9">
        <w:rPr>
          <w:rFonts w:ascii="Arial" w:eastAsiaTheme="minorHAnsi" w:hAnsi="Arial" w:cs="Arial"/>
          <w:sz w:val="22"/>
          <w:szCs w:val="22"/>
          <w:lang w:eastAsia="en-US"/>
        </w:rPr>
        <w:t>.</w:t>
      </w:r>
    </w:p>
    <w:p w14:paraId="7E8D839F" w14:textId="77777777" w:rsidR="0080486F" w:rsidRPr="00517FF9" w:rsidRDefault="0080486F" w:rsidP="0080486F">
      <w:pPr>
        <w:rPr>
          <w:rFonts w:ascii="Arial" w:eastAsiaTheme="minorHAnsi" w:hAnsi="Arial" w:cs="Arial"/>
          <w:lang w:eastAsia="en-US"/>
        </w:rPr>
      </w:pPr>
    </w:p>
    <w:p w14:paraId="7E8D83A0"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Krinsley</w:t>
      </w:r>
      <w:proofErr w:type="spellEnd"/>
      <w:r w:rsidRPr="00517FF9">
        <w:rPr>
          <w:rFonts w:ascii="Arial" w:eastAsiaTheme="minorHAnsi" w:hAnsi="Arial" w:cs="Arial"/>
          <w:sz w:val="22"/>
          <w:szCs w:val="22"/>
          <w:lang w:eastAsia="en-US"/>
        </w:rPr>
        <w:t xml:space="preserve">, James S., </w:t>
      </w:r>
      <w:proofErr w:type="spellStart"/>
      <w:r w:rsidRPr="00517FF9">
        <w:rPr>
          <w:rFonts w:ascii="Arial" w:eastAsiaTheme="minorHAnsi" w:hAnsi="Arial" w:cs="Arial"/>
          <w:sz w:val="22"/>
          <w:szCs w:val="22"/>
          <w:lang w:eastAsia="en-US"/>
        </w:rPr>
        <w:t>Moritoki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Egi</w:t>
      </w:r>
      <w:proofErr w:type="spellEnd"/>
      <w:r w:rsidRPr="00517FF9">
        <w:rPr>
          <w:rFonts w:ascii="Arial" w:eastAsiaTheme="minorHAnsi" w:hAnsi="Arial" w:cs="Arial"/>
          <w:sz w:val="22"/>
          <w:szCs w:val="22"/>
          <w:lang w:eastAsia="en-US"/>
        </w:rPr>
        <w:t xml:space="preserve">, Alex Kiss, Amin N. </w:t>
      </w:r>
      <w:proofErr w:type="spellStart"/>
      <w:r w:rsidRPr="00517FF9">
        <w:rPr>
          <w:rFonts w:ascii="Arial" w:eastAsiaTheme="minorHAnsi" w:hAnsi="Arial" w:cs="Arial"/>
          <w:sz w:val="22"/>
          <w:szCs w:val="22"/>
          <w:lang w:eastAsia="en-US"/>
        </w:rPr>
        <w:t>Devendra</w:t>
      </w:r>
      <w:proofErr w:type="spellEnd"/>
      <w:r w:rsidRPr="00517FF9">
        <w:rPr>
          <w:rFonts w:ascii="Arial" w:eastAsiaTheme="minorHAnsi" w:hAnsi="Arial" w:cs="Arial"/>
          <w:sz w:val="22"/>
          <w:szCs w:val="22"/>
          <w:lang w:eastAsia="en-US"/>
        </w:rPr>
        <w:t xml:space="preserve">, Philipp </w:t>
      </w:r>
      <w:proofErr w:type="spellStart"/>
      <w:r w:rsidRPr="00517FF9">
        <w:rPr>
          <w:rFonts w:ascii="Arial" w:eastAsiaTheme="minorHAnsi" w:hAnsi="Arial" w:cs="Arial"/>
          <w:sz w:val="22"/>
          <w:szCs w:val="22"/>
          <w:lang w:eastAsia="en-US"/>
        </w:rPr>
        <w:t>Schuetz</w:t>
      </w:r>
      <w:proofErr w:type="spellEnd"/>
      <w:r w:rsidRPr="00517FF9">
        <w:rPr>
          <w:rFonts w:ascii="Arial" w:eastAsiaTheme="minorHAnsi" w:hAnsi="Arial" w:cs="Arial"/>
          <w:sz w:val="22"/>
          <w:szCs w:val="22"/>
          <w:lang w:eastAsia="en-US"/>
        </w:rPr>
        <w:t xml:space="preserve">, Paula M. Maurer, Marcus J. Schultz, et al. “Diabetic Status and the Relation of the Three Domains of </w:t>
      </w:r>
      <w:proofErr w:type="spellStart"/>
      <w:r w:rsidRPr="00517FF9">
        <w:rPr>
          <w:rFonts w:ascii="Arial" w:eastAsiaTheme="minorHAnsi" w:hAnsi="Arial" w:cs="Arial"/>
          <w:sz w:val="22"/>
          <w:szCs w:val="22"/>
          <w:lang w:eastAsia="en-US"/>
        </w:rPr>
        <w:t>Glycemic</w:t>
      </w:r>
      <w:proofErr w:type="spellEnd"/>
      <w:r w:rsidRPr="00517FF9">
        <w:rPr>
          <w:rFonts w:ascii="Arial" w:eastAsiaTheme="minorHAnsi" w:hAnsi="Arial" w:cs="Arial"/>
          <w:sz w:val="22"/>
          <w:szCs w:val="22"/>
          <w:lang w:eastAsia="en-US"/>
        </w:rPr>
        <w:t xml:space="preserve"> Control </w:t>
      </w:r>
      <w:proofErr w:type="spellStart"/>
      <w:r w:rsidRPr="00517FF9">
        <w:rPr>
          <w:rFonts w:ascii="Arial" w:eastAsiaTheme="minorHAnsi" w:hAnsi="Arial" w:cs="Arial"/>
          <w:sz w:val="22"/>
          <w:szCs w:val="22"/>
          <w:lang w:eastAsia="en-US"/>
        </w:rPr>
        <w:t>Tomortality</w:t>
      </w:r>
      <w:proofErr w:type="spellEnd"/>
      <w:r w:rsidRPr="00517FF9">
        <w:rPr>
          <w:rFonts w:ascii="Arial" w:eastAsiaTheme="minorHAnsi" w:hAnsi="Arial" w:cs="Arial"/>
          <w:sz w:val="22"/>
          <w:szCs w:val="22"/>
          <w:lang w:eastAsia="en-US"/>
        </w:rPr>
        <w:t xml:space="preserve"> in Critically Ill Patients: An International </w:t>
      </w:r>
      <w:proofErr w:type="spellStart"/>
      <w:r w:rsidRPr="00517FF9">
        <w:rPr>
          <w:rFonts w:ascii="Arial" w:eastAsiaTheme="minorHAnsi" w:hAnsi="Arial" w:cs="Arial"/>
          <w:sz w:val="22"/>
          <w:szCs w:val="22"/>
          <w:lang w:eastAsia="en-US"/>
        </w:rPr>
        <w:t>Multicenter</w:t>
      </w:r>
      <w:proofErr w:type="spellEnd"/>
      <w:r w:rsidRPr="00517FF9">
        <w:rPr>
          <w:rFonts w:ascii="Arial" w:eastAsiaTheme="minorHAnsi" w:hAnsi="Arial" w:cs="Arial"/>
          <w:sz w:val="22"/>
          <w:szCs w:val="22"/>
          <w:lang w:eastAsia="en-US"/>
        </w:rPr>
        <w:t xml:space="preserve"> Cohort Study.”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17, no. 2 (March 1, 2013): R37. </w:t>
      </w:r>
      <w:hyperlink r:id="rId27" w:history="1">
        <w:r w:rsidRPr="00517FF9">
          <w:rPr>
            <w:rFonts w:ascii="Arial" w:eastAsiaTheme="minorHAnsi" w:hAnsi="Arial" w:cs="Arial"/>
            <w:color w:val="0000FF"/>
            <w:sz w:val="22"/>
            <w:szCs w:val="22"/>
            <w:u w:val="single"/>
            <w:lang w:eastAsia="en-US"/>
          </w:rPr>
          <w:t>https://doi.org/10.1186/cc12547</w:t>
        </w:r>
      </w:hyperlink>
      <w:r w:rsidRPr="00517FF9">
        <w:rPr>
          <w:rFonts w:ascii="Arial" w:eastAsiaTheme="minorHAnsi" w:hAnsi="Arial" w:cs="Arial"/>
          <w:sz w:val="22"/>
          <w:szCs w:val="22"/>
          <w:lang w:eastAsia="en-US"/>
        </w:rPr>
        <w:t>.</w:t>
      </w:r>
    </w:p>
    <w:p w14:paraId="7E8D83A1" w14:textId="77777777" w:rsidR="0080486F" w:rsidRPr="00517FF9" w:rsidRDefault="0080486F" w:rsidP="0080486F">
      <w:pPr>
        <w:rPr>
          <w:rFonts w:ascii="Arial" w:eastAsiaTheme="minorHAnsi" w:hAnsi="Arial" w:cs="Arial"/>
          <w:lang w:eastAsia="en-US"/>
        </w:rPr>
      </w:pPr>
    </w:p>
    <w:p w14:paraId="7E8D83A2"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Rostami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Elham</w:t>
      </w:r>
      <w:proofErr w:type="spell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 xml:space="preserve">“Glucose and the Injured Brain-Monitored in the </w:t>
      </w:r>
      <w:proofErr w:type="spellStart"/>
      <w:r w:rsidRPr="00517FF9">
        <w:rPr>
          <w:rFonts w:ascii="Arial" w:eastAsiaTheme="minorHAnsi" w:hAnsi="Arial" w:cs="Arial"/>
          <w:sz w:val="22"/>
          <w:szCs w:val="22"/>
          <w:lang w:eastAsia="en-US"/>
        </w:rPr>
        <w:t>Neurointensive</w:t>
      </w:r>
      <w:proofErr w:type="spellEnd"/>
      <w:r w:rsidRPr="00517FF9">
        <w:rPr>
          <w:rFonts w:ascii="Arial" w:eastAsiaTheme="minorHAnsi" w:hAnsi="Arial" w:cs="Arial"/>
          <w:sz w:val="22"/>
          <w:szCs w:val="22"/>
          <w:lang w:eastAsia="en-US"/>
        </w:rPr>
        <w:t xml:space="preserve"> Care Unit.”</w:t>
      </w:r>
      <w:proofErr w:type="gramEnd"/>
      <w:r w:rsidRPr="00517FF9">
        <w:rPr>
          <w:rFonts w:ascii="Arial" w:eastAsiaTheme="minorHAnsi" w:hAnsi="Arial" w:cs="Arial"/>
          <w:sz w:val="22"/>
          <w:szCs w:val="22"/>
          <w:lang w:eastAsia="en-US"/>
        </w:rPr>
        <w:t xml:space="preserve"> </w:t>
      </w:r>
      <w:r w:rsidRPr="00517FF9">
        <w:rPr>
          <w:rFonts w:ascii="Arial" w:eastAsiaTheme="minorHAnsi" w:hAnsi="Arial" w:cs="Arial"/>
          <w:i/>
          <w:iCs/>
          <w:sz w:val="22"/>
          <w:szCs w:val="22"/>
          <w:lang w:eastAsia="en-US"/>
        </w:rPr>
        <w:t>Frontiers in Neurology</w:t>
      </w:r>
      <w:r w:rsidRPr="00517FF9">
        <w:rPr>
          <w:rFonts w:ascii="Arial" w:eastAsiaTheme="minorHAnsi" w:hAnsi="Arial" w:cs="Arial"/>
          <w:sz w:val="22"/>
          <w:szCs w:val="22"/>
          <w:lang w:eastAsia="en-US"/>
        </w:rPr>
        <w:t xml:space="preserve"> 5 (June 6, 2014). </w:t>
      </w:r>
      <w:hyperlink r:id="rId28" w:history="1">
        <w:r w:rsidRPr="00517FF9">
          <w:rPr>
            <w:rFonts w:ascii="Arial" w:eastAsiaTheme="minorHAnsi" w:hAnsi="Arial" w:cs="Arial"/>
            <w:color w:val="0000FF"/>
            <w:sz w:val="22"/>
            <w:szCs w:val="22"/>
            <w:u w:val="single"/>
            <w:lang w:eastAsia="en-US"/>
          </w:rPr>
          <w:t>https://doi.org/10.3389/fneur.2014.00091</w:t>
        </w:r>
      </w:hyperlink>
      <w:r w:rsidRPr="00517FF9">
        <w:rPr>
          <w:rFonts w:ascii="Arial" w:eastAsiaTheme="minorHAnsi" w:hAnsi="Arial" w:cs="Arial"/>
          <w:sz w:val="22"/>
          <w:szCs w:val="22"/>
          <w:lang w:eastAsia="en-US"/>
        </w:rPr>
        <w:t>.</w:t>
      </w:r>
    </w:p>
    <w:p w14:paraId="7E8D83A3" w14:textId="77777777" w:rsidR="0080486F" w:rsidRPr="00517FF9" w:rsidRDefault="0080486F" w:rsidP="0080486F">
      <w:pPr>
        <w:rPr>
          <w:rFonts w:ascii="Arial" w:eastAsiaTheme="minorHAnsi" w:hAnsi="Arial" w:cs="Arial"/>
          <w:lang w:eastAsia="en-US"/>
        </w:rPr>
      </w:pPr>
    </w:p>
    <w:p w14:paraId="7E8D83A4"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Vespa, Paul, Robert </w:t>
      </w:r>
      <w:proofErr w:type="spellStart"/>
      <w:r w:rsidRPr="00517FF9">
        <w:rPr>
          <w:rFonts w:ascii="Arial" w:eastAsiaTheme="minorHAnsi" w:hAnsi="Arial" w:cs="Arial"/>
          <w:sz w:val="22"/>
          <w:szCs w:val="22"/>
          <w:lang w:eastAsia="en-US"/>
        </w:rPr>
        <w:t>Boonyaputthikul</w:t>
      </w:r>
      <w:proofErr w:type="spellEnd"/>
      <w:r w:rsidRPr="00517FF9">
        <w:rPr>
          <w:rFonts w:ascii="Arial" w:eastAsiaTheme="minorHAnsi" w:hAnsi="Arial" w:cs="Arial"/>
          <w:sz w:val="22"/>
          <w:szCs w:val="22"/>
          <w:lang w:eastAsia="en-US"/>
        </w:rPr>
        <w:t xml:space="preserve">, David L. McArthur, Chad Miller, Maria </w:t>
      </w:r>
      <w:proofErr w:type="spellStart"/>
      <w:r w:rsidRPr="00517FF9">
        <w:rPr>
          <w:rFonts w:ascii="Arial" w:eastAsiaTheme="minorHAnsi" w:hAnsi="Arial" w:cs="Arial"/>
          <w:sz w:val="22"/>
          <w:szCs w:val="22"/>
          <w:lang w:eastAsia="en-US"/>
        </w:rPr>
        <w:t>Etchepare</w:t>
      </w:r>
      <w:proofErr w:type="spellEnd"/>
      <w:r w:rsidRPr="00517FF9">
        <w:rPr>
          <w:rFonts w:ascii="Arial" w:eastAsiaTheme="minorHAnsi" w:hAnsi="Arial" w:cs="Arial"/>
          <w:sz w:val="22"/>
          <w:szCs w:val="22"/>
          <w:lang w:eastAsia="en-US"/>
        </w:rPr>
        <w:t xml:space="preserve">, Marvin </w:t>
      </w:r>
      <w:proofErr w:type="spellStart"/>
      <w:r w:rsidRPr="00517FF9">
        <w:rPr>
          <w:rFonts w:ascii="Arial" w:eastAsiaTheme="minorHAnsi" w:hAnsi="Arial" w:cs="Arial"/>
          <w:sz w:val="22"/>
          <w:szCs w:val="22"/>
          <w:lang w:eastAsia="en-US"/>
        </w:rPr>
        <w:t>Bergsneider</w:t>
      </w:r>
      <w:proofErr w:type="spellEnd"/>
      <w:r w:rsidRPr="00517FF9">
        <w:rPr>
          <w:rFonts w:ascii="Arial" w:eastAsiaTheme="minorHAnsi" w:hAnsi="Arial" w:cs="Arial"/>
          <w:sz w:val="22"/>
          <w:szCs w:val="22"/>
          <w:lang w:eastAsia="en-US"/>
        </w:rPr>
        <w:t xml:space="preserve">, Thomas Glenn, Neil Martin, and David </w:t>
      </w:r>
      <w:proofErr w:type="spellStart"/>
      <w:r w:rsidRPr="00517FF9">
        <w:rPr>
          <w:rFonts w:ascii="Arial" w:eastAsiaTheme="minorHAnsi" w:hAnsi="Arial" w:cs="Arial"/>
          <w:sz w:val="22"/>
          <w:szCs w:val="22"/>
          <w:lang w:eastAsia="en-US"/>
        </w:rPr>
        <w:t>Hovda</w:t>
      </w:r>
      <w:proofErr w:type="spellEnd"/>
      <w:r w:rsidRPr="00517FF9">
        <w:rPr>
          <w:rFonts w:ascii="Arial" w:eastAsiaTheme="minorHAnsi" w:hAnsi="Arial" w:cs="Arial"/>
          <w:sz w:val="22"/>
          <w:szCs w:val="22"/>
          <w:lang w:eastAsia="en-US"/>
        </w:rPr>
        <w:t xml:space="preserve">. “Intensive Insulin Therapy Reduces </w:t>
      </w:r>
      <w:proofErr w:type="spellStart"/>
      <w:r w:rsidRPr="00517FF9">
        <w:rPr>
          <w:rFonts w:ascii="Arial" w:eastAsiaTheme="minorHAnsi" w:hAnsi="Arial" w:cs="Arial"/>
          <w:sz w:val="22"/>
          <w:szCs w:val="22"/>
          <w:lang w:eastAsia="en-US"/>
        </w:rPr>
        <w:t>Microdialysis</w:t>
      </w:r>
      <w:proofErr w:type="spellEnd"/>
      <w:r w:rsidRPr="00517FF9">
        <w:rPr>
          <w:rFonts w:ascii="Arial" w:eastAsiaTheme="minorHAnsi" w:hAnsi="Arial" w:cs="Arial"/>
          <w:sz w:val="22"/>
          <w:szCs w:val="22"/>
          <w:lang w:eastAsia="en-US"/>
        </w:rPr>
        <w:t xml:space="preserve"> Glucose Values without Altering Glucose Utilization or Improving the Lactate/Pyruvate Ratio after Traumatic Brain Injury*:” </w:t>
      </w:r>
      <w:r w:rsidRPr="00517FF9">
        <w:rPr>
          <w:rFonts w:ascii="Arial" w:eastAsiaTheme="minorHAnsi" w:hAnsi="Arial" w:cs="Arial"/>
          <w:i/>
          <w:iCs/>
          <w:sz w:val="22"/>
          <w:szCs w:val="22"/>
          <w:lang w:eastAsia="en-US"/>
        </w:rPr>
        <w:t>Critical Care Medicine</w:t>
      </w:r>
      <w:r w:rsidRPr="00517FF9">
        <w:rPr>
          <w:rFonts w:ascii="Arial" w:eastAsiaTheme="minorHAnsi" w:hAnsi="Arial" w:cs="Arial"/>
          <w:sz w:val="22"/>
          <w:szCs w:val="22"/>
          <w:lang w:eastAsia="en-US"/>
        </w:rPr>
        <w:t xml:space="preserve"> 34, no. 3 (March 2006): 850–56. </w:t>
      </w:r>
      <w:hyperlink r:id="rId29" w:history="1">
        <w:r w:rsidRPr="00517FF9">
          <w:rPr>
            <w:rFonts w:ascii="Arial" w:eastAsiaTheme="minorHAnsi" w:hAnsi="Arial" w:cs="Arial"/>
            <w:color w:val="0000FF"/>
            <w:sz w:val="22"/>
            <w:szCs w:val="22"/>
            <w:u w:val="single"/>
            <w:lang w:eastAsia="en-US"/>
          </w:rPr>
          <w:t>https://doi.org/10.1097/01.CCM.0000201875.12245.6F</w:t>
        </w:r>
      </w:hyperlink>
      <w:r w:rsidRPr="00517FF9">
        <w:rPr>
          <w:rFonts w:ascii="Arial" w:eastAsiaTheme="minorHAnsi" w:hAnsi="Arial" w:cs="Arial"/>
          <w:sz w:val="22"/>
          <w:szCs w:val="22"/>
          <w:lang w:eastAsia="en-US"/>
        </w:rPr>
        <w:t>.</w:t>
      </w:r>
    </w:p>
    <w:p w14:paraId="7E8D83A5" w14:textId="77777777" w:rsidR="0080486F" w:rsidRPr="00517FF9" w:rsidRDefault="0080486F" w:rsidP="0080486F">
      <w:pPr>
        <w:rPr>
          <w:rFonts w:ascii="Arial" w:eastAsiaTheme="minorHAnsi" w:hAnsi="Arial" w:cs="Arial"/>
          <w:lang w:eastAsia="en-US"/>
        </w:rPr>
      </w:pPr>
    </w:p>
    <w:p w14:paraId="7E8D83A6"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proofErr w:type="gramStart"/>
      <w:r w:rsidRPr="00517FF9">
        <w:rPr>
          <w:rFonts w:ascii="Arial" w:eastAsiaTheme="minorHAnsi" w:hAnsi="Arial" w:cs="Arial"/>
          <w:sz w:val="22"/>
          <w:szCs w:val="22"/>
          <w:lang w:eastAsia="en-US"/>
        </w:rPr>
        <w:t>Rommers</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Mirjam</w:t>
      </w:r>
      <w:proofErr w:type="spellEnd"/>
      <w:r w:rsidRPr="00517FF9">
        <w:rPr>
          <w:rFonts w:ascii="Arial" w:eastAsiaTheme="minorHAnsi" w:hAnsi="Arial" w:cs="Arial"/>
          <w:sz w:val="22"/>
          <w:szCs w:val="22"/>
          <w:lang w:eastAsia="en-US"/>
        </w:rPr>
        <w:t xml:space="preserve"> K., Netty Van Der Lely, </w:t>
      </w:r>
      <w:proofErr w:type="spellStart"/>
      <w:r w:rsidRPr="00517FF9">
        <w:rPr>
          <w:rFonts w:ascii="Arial" w:eastAsiaTheme="minorHAnsi" w:hAnsi="Arial" w:cs="Arial"/>
          <w:sz w:val="22"/>
          <w:szCs w:val="22"/>
          <w:lang w:eastAsia="en-US"/>
        </w:rPr>
        <w:t>Toine</w:t>
      </w:r>
      <w:proofErr w:type="spellEnd"/>
      <w:r w:rsidRPr="00517FF9">
        <w:rPr>
          <w:rFonts w:ascii="Arial" w:eastAsiaTheme="minorHAnsi" w:hAnsi="Arial" w:cs="Arial"/>
          <w:sz w:val="22"/>
          <w:szCs w:val="22"/>
          <w:lang w:eastAsia="en-US"/>
        </w:rPr>
        <w:t xml:space="preserve"> CG </w:t>
      </w:r>
      <w:proofErr w:type="spellStart"/>
      <w:r w:rsidRPr="00517FF9">
        <w:rPr>
          <w:rFonts w:ascii="Arial" w:eastAsiaTheme="minorHAnsi" w:hAnsi="Arial" w:cs="Arial"/>
          <w:sz w:val="22"/>
          <w:szCs w:val="22"/>
          <w:lang w:eastAsia="en-US"/>
        </w:rPr>
        <w:t>Egberts</w:t>
      </w:r>
      <w:proofErr w:type="spellEnd"/>
      <w:r w:rsidRPr="00517FF9">
        <w:rPr>
          <w:rFonts w:ascii="Arial" w:eastAsiaTheme="minorHAnsi" w:hAnsi="Arial" w:cs="Arial"/>
          <w:sz w:val="22"/>
          <w:szCs w:val="22"/>
          <w:lang w:eastAsia="en-US"/>
        </w:rPr>
        <w:t xml:space="preserve">, and Patricia MLA van den </w:t>
      </w:r>
      <w:proofErr w:type="spellStart"/>
      <w:r w:rsidRPr="00517FF9">
        <w:rPr>
          <w:rFonts w:ascii="Arial" w:eastAsiaTheme="minorHAnsi" w:hAnsi="Arial" w:cs="Arial"/>
          <w:sz w:val="22"/>
          <w:szCs w:val="22"/>
          <w:lang w:eastAsia="en-US"/>
        </w:rPr>
        <w:t>Bemt</w:t>
      </w:r>
      <w:proofErr w:type="spellEnd"/>
      <w:r w:rsidRPr="00517FF9">
        <w:rPr>
          <w:rFonts w:ascii="Arial" w:eastAsiaTheme="minorHAnsi" w:hAnsi="Arial" w:cs="Arial"/>
          <w:sz w:val="22"/>
          <w:szCs w:val="22"/>
          <w:lang w:eastAsia="en-US"/>
        </w:rPr>
        <w:t>.</w:t>
      </w:r>
      <w:proofErr w:type="gramEnd"/>
      <w:r w:rsidRPr="00517FF9">
        <w:rPr>
          <w:rFonts w:ascii="Arial" w:eastAsiaTheme="minorHAnsi" w:hAnsi="Arial" w:cs="Arial"/>
          <w:sz w:val="22"/>
          <w:szCs w:val="22"/>
          <w:lang w:eastAsia="en-US"/>
        </w:rPr>
        <w:t xml:space="preserve"> “Anti-</w:t>
      </w:r>
      <w:proofErr w:type="spellStart"/>
      <w:r w:rsidRPr="00517FF9">
        <w:rPr>
          <w:rFonts w:ascii="Arial" w:eastAsiaTheme="minorHAnsi" w:hAnsi="Arial" w:cs="Arial"/>
          <w:sz w:val="22"/>
          <w:szCs w:val="22"/>
          <w:lang w:eastAsia="en-US"/>
        </w:rPr>
        <w:t>Xa</w:t>
      </w:r>
      <w:proofErr w:type="spellEnd"/>
      <w:r w:rsidRPr="00517FF9">
        <w:rPr>
          <w:rFonts w:ascii="Arial" w:eastAsiaTheme="minorHAnsi" w:hAnsi="Arial" w:cs="Arial"/>
          <w:sz w:val="22"/>
          <w:szCs w:val="22"/>
          <w:lang w:eastAsia="en-US"/>
        </w:rPr>
        <w:t xml:space="preserve"> Activity after Subcutaneous Administration of </w:t>
      </w:r>
      <w:proofErr w:type="spellStart"/>
      <w:r w:rsidRPr="00517FF9">
        <w:rPr>
          <w:rFonts w:ascii="Arial" w:eastAsiaTheme="minorHAnsi" w:hAnsi="Arial" w:cs="Arial"/>
          <w:sz w:val="22"/>
          <w:szCs w:val="22"/>
          <w:lang w:eastAsia="en-US"/>
        </w:rPr>
        <w:t>Dalteparin</w:t>
      </w:r>
      <w:proofErr w:type="spellEnd"/>
      <w:r w:rsidRPr="00517FF9">
        <w:rPr>
          <w:rFonts w:ascii="Arial" w:eastAsiaTheme="minorHAnsi" w:hAnsi="Arial" w:cs="Arial"/>
          <w:sz w:val="22"/>
          <w:szCs w:val="22"/>
          <w:lang w:eastAsia="en-US"/>
        </w:rPr>
        <w:t xml:space="preserve"> in ICU Patients with and without Subcutaneous Oedema: A Pilot Study.”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10, no. 3 (June 21, 2006): R93. </w:t>
      </w:r>
      <w:hyperlink r:id="rId30" w:history="1">
        <w:r w:rsidRPr="00517FF9">
          <w:rPr>
            <w:rFonts w:ascii="Arial" w:eastAsiaTheme="minorHAnsi" w:hAnsi="Arial" w:cs="Arial"/>
            <w:color w:val="0000FF"/>
            <w:sz w:val="22"/>
            <w:szCs w:val="22"/>
            <w:u w:val="single"/>
            <w:lang w:eastAsia="en-US"/>
          </w:rPr>
          <w:t>https://doi.org/10.1186/cc4952</w:t>
        </w:r>
      </w:hyperlink>
      <w:r w:rsidRPr="00517FF9">
        <w:rPr>
          <w:rFonts w:ascii="Arial" w:eastAsiaTheme="minorHAnsi" w:hAnsi="Arial" w:cs="Arial"/>
          <w:sz w:val="22"/>
          <w:szCs w:val="22"/>
          <w:lang w:eastAsia="en-US"/>
        </w:rPr>
        <w:t>.</w:t>
      </w:r>
    </w:p>
    <w:p w14:paraId="7E8D83A7" w14:textId="77777777" w:rsidR="0080486F" w:rsidRPr="00517FF9" w:rsidRDefault="0080486F" w:rsidP="0080486F">
      <w:pPr>
        <w:rPr>
          <w:rFonts w:ascii="Arial" w:eastAsiaTheme="minorHAnsi" w:hAnsi="Arial" w:cs="Arial"/>
          <w:lang w:eastAsia="en-US"/>
        </w:rPr>
      </w:pPr>
    </w:p>
    <w:p w14:paraId="7E8D83A8"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lastRenderedPageBreak/>
        <w:footnoteRef/>
      </w:r>
      <w:r w:rsidRPr="00517FF9">
        <w:rPr>
          <w:rFonts w:ascii="Arial" w:eastAsiaTheme="minorHAnsi" w:hAnsi="Arial" w:cs="Arial"/>
          <w:sz w:val="22"/>
          <w:szCs w:val="22"/>
          <w:lang w:eastAsia="en-US"/>
        </w:rPr>
        <w:t xml:space="preserve"> </w:t>
      </w:r>
      <w:proofErr w:type="spellStart"/>
      <w:proofErr w:type="gramStart"/>
      <w:r w:rsidRPr="00517FF9">
        <w:rPr>
          <w:rFonts w:ascii="Arial" w:eastAsiaTheme="minorHAnsi" w:hAnsi="Arial" w:cs="Arial"/>
          <w:sz w:val="22"/>
          <w:szCs w:val="22"/>
          <w:lang w:eastAsia="en-US"/>
        </w:rPr>
        <w:t>Salpeter</w:t>
      </w:r>
      <w:proofErr w:type="spellEnd"/>
      <w:r w:rsidRPr="00517FF9">
        <w:rPr>
          <w:rFonts w:ascii="Arial" w:eastAsiaTheme="minorHAnsi" w:hAnsi="Arial" w:cs="Arial"/>
          <w:sz w:val="22"/>
          <w:szCs w:val="22"/>
          <w:lang w:eastAsia="en-US"/>
        </w:rPr>
        <w:t xml:space="preserve">, Shelley R., Elizabeth </w:t>
      </w:r>
      <w:proofErr w:type="spellStart"/>
      <w:r w:rsidRPr="00517FF9">
        <w:rPr>
          <w:rFonts w:ascii="Arial" w:eastAsiaTheme="minorHAnsi" w:hAnsi="Arial" w:cs="Arial"/>
          <w:sz w:val="22"/>
          <w:szCs w:val="22"/>
          <w:lang w:eastAsia="en-US"/>
        </w:rPr>
        <w:t>Greyber</w:t>
      </w:r>
      <w:proofErr w:type="spellEnd"/>
      <w:r w:rsidRPr="00517FF9">
        <w:rPr>
          <w:rFonts w:ascii="Arial" w:eastAsiaTheme="minorHAnsi" w:hAnsi="Arial" w:cs="Arial"/>
          <w:sz w:val="22"/>
          <w:szCs w:val="22"/>
          <w:lang w:eastAsia="en-US"/>
        </w:rPr>
        <w:t xml:space="preserve">, Gary A. Pasternak, and Edwin E. </w:t>
      </w:r>
      <w:proofErr w:type="spellStart"/>
      <w:r w:rsidRPr="00517FF9">
        <w:rPr>
          <w:rFonts w:ascii="Arial" w:eastAsiaTheme="minorHAnsi" w:hAnsi="Arial" w:cs="Arial"/>
          <w:sz w:val="22"/>
          <w:szCs w:val="22"/>
          <w:lang w:eastAsia="en-US"/>
        </w:rPr>
        <w:t>Salpeter</w:t>
      </w:r>
      <w:proofErr w:type="spellEnd"/>
      <w:r w:rsidRPr="00517FF9">
        <w:rPr>
          <w:rFonts w:ascii="Arial" w:eastAsiaTheme="minorHAnsi" w:hAnsi="Arial" w:cs="Arial"/>
          <w:sz w:val="22"/>
          <w:szCs w:val="22"/>
          <w:lang w:eastAsia="en-US"/>
        </w:rPr>
        <w:t xml:space="preserve"> (posthumous).</w:t>
      </w:r>
      <w:proofErr w:type="gram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“Risk of Fatal and Nonfatal Lactic Acidosis with Metformin Use in Type 2 Diabetes Mellitus.”</w:t>
      </w:r>
      <w:proofErr w:type="gram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i/>
          <w:iCs/>
          <w:sz w:val="22"/>
          <w:szCs w:val="22"/>
          <w:lang w:eastAsia="en-US"/>
        </w:rPr>
        <w:t>Cochrane Database of Systematic Reviews</w:t>
      </w:r>
      <w:r w:rsidRPr="00517FF9">
        <w:rPr>
          <w:rFonts w:ascii="Arial" w:eastAsiaTheme="minorHAnsi" w:hAnsi="Arial" w:cs="Arial"/>
          <w:sz w:val="22"/>
          <w:szCs w:val="22"/>
          <w:lang w:eastAsia="en-US"/>
        </w:rPr>
        <w:t>, no. 1 (2010).</w:t>
      </w:r>
      <w:proofErr w:type="gramEnd"/>
      <w:r w:rsidRPr="00517FF9">
        <w:rPr>
          <w:rFonts w:ascii="Arial" w:eastAsiaTheme="minorHAnsi" w:hAnsi="Arial" w:cs="Arial"/>
          <w:sz w:val="22"/>
          <w:szCs w:val="22"/>
          <w:lang w:eastAsia="en-US"/>
        </w:rPr>
        <w:t xml:space="preserve"> </w:t>
      </w:r>
      <w:hyperlink r:id="rId31" w:history="1">
        <w:r w:rsidRPr="00517FF9">
          <w:rPr>
            <w:rFonts w:ascii="Arial" w:eastAsiaTheme="minorHAnsi" w:hAnsi="Arial" w:cs="Arial"/>
            <w:color w:val="0000FF"/>
            <w:sz w:val="22"/>
            <w:szCs w:val="22"/>
            <w:u w:val="single"/>
            <w:lang w:eastAsia="en-US"/>
          </w:rPr>
          <w:t>https://doi.org/10.1002/14651858.CD002967.pub3</w:t>
        </w:r>
      </w:hyperlink>
      <w:r w:rsidRPr="00517FF9">
        <w:rPr>
          <w:rFonts w:ascii="Arial" w:eastAsiaTheme="minorHAnsi" w:hAnsi="Arial" w:cs="Arial"/>
          <w:sz w:val="22"/>
          <w:szCs w:val="22"/>
          <w:lang w:eastAsia="en-US"/>
        </w:rPr>
        <w:t>.</w:t>
      </w:r>
    </w:p>
    <w:p w14:paraId="7E8D83A9" w14:textId="77777777" w:rsidR="0080486F" w:rsidRPr="00517FF9" w:rsidRDefault="0080486F" w:rsidP="0080486F">
      <w:pPr>
        <w:rPr>
          <w:rFonts w:ascii="Arial" w:eastAsiaTheme="minorHAnsi" w:hAnsi="Arial" w:cs="Arial"/>
          <w:lang w:eastAsia="en-US"/>
        </w:rPr>
      </w:pPr>
    </w:p>
    <w:p w14:paraId="7E8D83AA"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 xml:space="preserve">Christiansen, Christian </w:t>
      </w:r>
      <w:proofErr w:type="spellStart"/>
      <w:r w:rsidRPr="00517FF9">
        <w:rPr>
          <w:rFonts w:ascii="Arial" w:eastAsiaTheme="minorHAnsi" w:hAnsi="Arial" w:cs="Arial"/>
          <w:sz w:val="22"/>
          <w:szCs w:val="22"/>
          <w:lang w:eastAsia="en-US"/>
        </w:rPr>
        <w:t>Fynbo</w:t>
      </w:r>
      <w:proofErr w:type="spellEnd"/>
      <w:r w:rsidRPr="00517FF9">
        <w:rPr>
          <w:rFonts w:ascii="Arial" w:eastAsiaTheme="minorHAnsi" w:hAnsi="Arial" w:cs="Arial"/>
          <w:sz w:val="22"/>
          <w:szCs w:val="22"/>
          <w:lang w:eastAsia="en-US"/>
        </w:rPr>
        <w:t xml:space="preserve">, Martin Berg Johansen, Steffen Christensen, James M. O’Brien, Else </w:t>
      </w:r>
      <w:proofErr w:type="spellStart"/>
      <w:r w:rsidRPr="00517FF9">
        <w:rPr>
          <w:rFonts w:ascii="Arial" w:eastAsiaTheme="minorHAnsi" w:hAnsi="Arial" w:cs="Arial"/>
          <w:sz w:val="22"/>
          <w:szCs w:val="22"/>
          <w:lang w:eastAsia="en-US"/>
        </w:rPr>
        <w:t>Tønnesen</w:t>
      </w:r>
      <w:proofErr w:type="spellEnd"/>
      <w:r w:rsidRPr="00517FF9">
        <w:rPr>
          <w:rFonts w:ascii="Arial" w:eastAsiaTheme="minorHAnsi" w:hAnsi="Arial" w:cs="Arial"/>
          <w:sz w:val="22"/>
          <w:szCs w:val="22"/>
          <w:lang w:eastAsia="en-US"/>
        </w:rPr>
        <w:t xml:space="preserve">, and </w:t>
      </w:r>
      <w:proofErr w:type="spellStart"/>
      <w:r w:rsidRPr="00517FF9">
        <w:rPr>
          <w:rFonts w:ascii="Arial" w:eastAsiaTheme="minorHAnsi" w:hAnsi="Arial" w:cs="Arial"/>
          <w:sz w:val="22"/>
          <w:szCs w:val="22"/>
          <w:lang w:eastAsia="en-US"/>
        </w:rPr>
        <w:t>Henrik</w:t>
      </w:r>
      <w:proofErr w:type="spellEnd"/>
      <w:r w:rsidRPr="00517FF9">
        <w:rPr>
          <w:rFonts w:ascii="Arial" w:eastAsiaTheme="minorHAnsi" w:hAnsi="Arial" w:cs="Arial"/>
          <w:sz w:val="22"/>
          <w:szCs w:val="22"/>
          <w:lang w:eastAsia="en-US"/>
        </w:rPr>
        <w:t xml:space="preserve"> Toft </w:t>
      </w:r>
      <w:proofErr w:type="spellStart"/>
      <w:r w:rsidRPr="00517FF9">
        <w:rPr>
          <w:rFonts w:ascii="Arial" w:eastAsiaTheme="minorHAnsi" w:hAnsi="Arial" w:cs="Arial"/>
          <w:sz w:val="22"/>
          <w:szCs w:val="22"/>
          <w:lang w:eastAsia="en-US"/>
        </w:rPr>
        <w:t>Sørensen</w:t>
      </w:r>
      <w:proofErr w:type="spellEnd"/>
      <w:r w:rsidRPr="00517FF9">
        <w:rPr>
          <w:rFonts w:ascii="Arial" w:eastAsiaTheme="minorHAnsi" w:hAnsi="Arial" w:cs="Arial"/>
          <w:sz w:val="22"/>
          <w:szCs w:val="22"/>
          <w:lang w:eastAsia="en-US"/>
        </w:rPr>
        <w:t>.</w:t>
      </w:r>
      <w:proofErr w:type="gramEnd"/>
      <w:r w:rsidRPr="00517FF9">
        <w:rPr>
          <w:rFonts w:ascii="Arial" w:eastAsiaTheme="minorHAnsi" w:hAnsi="Arial" w:cs="Arial"/>
          <w:sz w:val="22"/>
          <w:szCs w:val="22"/>
          <w:lang w:eastAsia="en-US"/>
        </w:rPr>
        <w:t xml:space="preserve"> “Preadmission Metformin Use and Mortality among Intensive Care Patients with Diabetes: A Cohort Study.” </w:t>
      </w:r>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17, no. 5 (September 9, 2013): R192. </w:t>
      </w:r>
      <w:hyperlink r:id="rId32" w:history="1">
        <w:r w:rsidRPr="00517FF9">
          <w:rPr>
            <w:rFonts w:ascii="Arial" w:eastAsiaTheme="minorHAnsi" w:hAnsi="Arial" w:cs="Arial"/>
            <w:color w:val="0000FF"/>
            <w:sz w:val="22"/>
            <w:szCs w:val="22"/>
            <w:u w:val="single"/>
            <w:lang w:eastAsia="en-US"/>
          </w:rPr>
          <w:t>https://doi.org/10.1186/cc12886</w:t>
        </w:r>
      </w:hyperlink>
      <w:r w:rsidRPr="00517FF9">
        <w:rPr>
          <w:rFonts w:ascii="Arial" w:eastAsiaTheme="minorHAnsi" w:hAnsi="Arial" w:cs="Arial"/>
          <w:sz w:val="22"/>
          <w:szCs w:val="22"/>
          <w:lang w:eastAsia="en-US"/>
        </w:rPr>
        <w:t>.</w:t>
      </w:r>
    </w:p>
    <w:p w14:paraId="7E8D83AB" w14:textId="77777777" w:rsidR="0080486F" w:rsidRPr="00517FF9" w:rsidRDefault="0080486F" w:rsidP="0080486F">
      <w:pPr>
        <w:rPr>
          <w:rFonts w:ascii="Arial" w:eastAsiaTheme="minorHAnsi" w:hAnsi="Arial" w:cs="Arial"/>
          <w:lang w:eastAsia="en-US"/>
        </w:rPr>
      </w:pPr>
    </w:p>
    <w:p w14:paraId="7E8D83AC"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Jochmans</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Sebastien</w:t>
      </w:r>
      <w:proofErr w:type="spellEnd"/>
      <w:r w:rsidRPr="00517FF9">
        <w:rPr>
          <w:rFonts w:ascii="Arial" w:eastAsiaTheme="minorHAnsi" w:hAnsi="Arial" w:cs="Arial"/>
          <w:sz w:val="22"/>
          <w:szCs w:val="22"/>
          <w:lang w:eastAsia="en-US"/>
        </w:rPr>
        <w:t xml:space="preserve">, Jean-Emmanuel </w:t>
      </w:r>
      <w:proofErr w:type="spellStart"/>
      <w:r w:rsidRPr="00517FF9">
        <w:rPr>
          <w:rFonts w:ascii="Arial" w:eastAsiaTheme="minorHAnsi" w:hAnsi="Arial" w:cs="Arial"/>
          <w:sz w:val="22"/>
          <w:szCs w:val="22"/>
          <w:lang w:eastAsia="en-US"/>
        </w:rPr>
        <w:t>Alphonsine</w:t>
      </w:r>
      <w:proofErr w:type="spellEnd"/>
      <w:r w:rsidRPr="00517FF9">
        <w:rPr>
          <w:rFonts w:ascii="Arial" w:eastAsiaTheme="minorHAnsi" w:hAnsi="Arial" w:cs="Arial"/>
          <w:sz w:val="22"/>
          <w:szCs w:val="22"/>
          <w:lang w:eastAsia="en-US"/>
        </w:rPr>
        <w:t xml:space="preserve">, Jonathan </w:t>
      </w:r>
      <w:proofErr w:type="spellStart"/>
      <w:r w:rsidRPr="00517FF9">
        <w:rPr>
          <w:rFonts w:ascii="Arial" w:eastAsiaTheme="minorHAnsi" w:hAnsi="Arial" w:cs="Arial"/>
          <w:sz w:val="22"/>
          <w:szCs w:val="22"/>
          <w:lang w:eastAsia="en-US"/>
        </w:rPr>
        <w:t>Chelly</w:t>
      </w:r>
      <w:proofErr w:type="spellEnd"/>
      <w:r w:rsidRPr="00517FF9">
        <w:rPr>
          <w:rFonts w:ascii="Arial" w:eastAsiaTheme="minorHAnsi" w:hAnsi="Arial" w:cs="Arial"/>
          <w:sz w:val="22"/>
          <w:szCs w:val="22"/>
          <w:lang w:eastAsia="en-US"/>
        </w:rPr>
        <w:t xml:space="preserve">, Ly Van </w:t>
      </w:r>
      <w:proofErr w:type="spellStart"/>
      <w:r w:rsidRPr="00517FF9">
        <w:rPr>
          <w:rFonts w:ascii="Arial" w:eastAsiaTheme="minorHAnsi" w:hAnsi="Arial" w:cs="Arial"/>
          <w:sz w:val="22"/>
          <w:szCs w:val="22"/>
          <w:lang w:eastAsia="en-US"/>
        </w:rPr>
        <w:t>Phach</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Vong</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Oumar</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Sy</w:t>
      </w:r>
      <w:proofErr w:type="spellEnd"/>
      <w:r w:rsidRPr="00517FF9">
        <w:rPr>
          <w:rFonts w:ascii="Arial" w:eastAsiaTheme="minorHAnsi" w:hAnsi="Arial" w:cs="Arial"/>
          <w:sz w:val="22"/>
          <w:szCs w:val="22"/>
          <w:lang w:eastAsia="en-US"/>
        </w:rPr>
        <w:t xml:space="preserve">, Nathalie </w:t>
      </w:r>
      <w:proofErr w:type="spellStart"/>
      <w:r w:rsidRPr="00517FF9">
        <w:rPr>
          <w:rFonts w:ascii="Arial" w:eastAsiaTheme="minorHAnsi" w:hAnsi="Arial" w:cs="Arial"/>
          <w:sz w:val="22"/>
          <w:szCs w:val="22"/>
          <w:lang w:eastAsia="en-US"/>
        </w:rPr>
        <w:t>Rolin</w:t>
      </w:r>
      <w:proofErr w:type="spellEnd"/>
      <w:r w:rsidRPr="00517FF9">
        <w:rPr>
          <w:rFonts w:ascii="Arial" w:eastAsiaTheme="minorHAnsi" w:hAnsi="Arial" w:cs="Arial"/>
          <w:sz w:val="22"/>
          <w:szCs w:val="22"/>
          <w:lang w:eastAsia="en-US"/>
        </w:rPr>
        <w:t xml:space="preserve">, Olivier </w:t>
      </w:r>
      <w:proofErr w:type="spellStart"/>
      <w:r w:rsidRPr="00517FF9">
        <w:rPr>
          <w:rFonts w:ascii="Arial" w:eastAsiaTheme="minorHAnsi" w:hAnsi="Arial" w:cs="Arial"/>
          <w:sz w:val="22"/>
          <w:szCs w:val="22"/>
          <w:lang w:eastAsia="en-US"/>
        </w:rPr>
        <w:t>Ellrodt</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Mehran</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Monchi</w:t>
      </w:r>
      <w:proofErr w:type="spellEnd"/>
      <w:r w:rsidRPr="00517FF9">
        <w:rPr>
          <w:rFonts w:ascii="Arial" w:eastAsiaTheme="minorHAnsi" w:hAnsi="Arial" w:cs="Arial"/>
          <w:sz w:val="22"/>
          <w:szCs w:val="22"/>
          <w:lang w:eastAsia="en-US"/>
        </w:rPr>
        <w:t xml:space="preserve">, and Christophe </w:t>
      </w:r>
      <w:proofErr w:type="spellStart"/>
      <w:r w:rsidRPr="00517FF9">
        <w:rPr>
          <w:rFonts w:ascii="Arial" w:eastAsiaTheme="minorHAnsi" w:hAnsi="Arial" w:cs="Arial"/>
          <w:sz w:val="22"/>
          <w:szCs w:val="22"/>
          <w:lang w:eastAsia="en-US"/>
        </w:rPr>
        <w:t>Vinsonneau</w:t>
      </w:r>
      <w:proofErr w:type="spellEnd"/>
      <w:r w:rsidRPr="00517FF9">
        <w:rPr>
          <w:rFonts w:ascii="Arial" w:eastAsiaTheme="minorHAnsi" w:hAnsi="Arial" w:cs="Arial"/>
          <w:sz w:val="22"/>
          <w:szCs w:val="22"/>
          <w:lang w:eastAsia="en-US"/>
        </w:rPr>
        <w:t xml:space="preserve">. “Does Metformin Exposure before ICU Stay Have Any Impact on Patients’ Outcome? </w:t>
      </w:r>
      <w:proofErr w:type="gramStart"/>
      <w:r w:rsidRPr="00517FF9">
        <w:rPr>
          <w:rFonts w:ascii="Arial" w:eastAsiaTheme="minorHAnsi" w:hAnsi="Arial" w:cs="Arial"/>
          <w:sz w:val="22"/>
          <w:szCs w:val="22"/>
          <w:lang w:eastAsia="en-US"/>
        </w:rPr>
        <w:t>A Retrospective Cohort Study of Diabetic Patients.”</w:t>
      </w:r>
      <w:proofErr w:type="gramEnd"/>
      <w:r w:rsidRPr="00517FF9">
        <w:rPr>
          <w:rFonts w:ascii="Arial" w:eastAsiaTheme="minorHAnsi" w:hAnsi="Arial" w:cs="Arial"/>
          <w:sz w:val="22"/>
          <w:szCs w:val="22"/>
          <w:lang w:eastAsia="en-US"/>
        </w:rPr>
        <w:t xml:space="preserve"> </w:t>
      </w:r>
      <w:r w:rsidRPr="00517FF9">
        <w:rPr>
          <w:rFonts w:ascii="Arial" w:eastAsiaTheme="minorHAnsi" w:hAnsi="Arial" w:cs="Arial"/>
          <w:i/>
          <w:iCs/>
          <w:sz w:val="22"/>
          <w:szCs w:val="22"/>
          <w:lang w:eastAsia="en-US"/>
        </w:rPr>
        <w:t>Annals of Intensive Care</w:t>
      </w:r>
      <w:r w:rsidRPr="00517FF9">
        <w:rPr>
          <w:rFonts w:ascii="Arial" w:eastAsiaTheme="minorHAnsi" w:hAnsi="Arial" w:cs="Arial"/>
          <w:sz w:val="22"/>
          <w:szCs w:val="22"/>
          <w:lang w:eastAsia="en-US"/>
        </w:rPr>
        <w:t xml:space="preserve"> 7 (December 2, 2017). </w:t>
      </w:r>
      <w:hyperlink r:id="rId33" w:history="1">
        <w:r w:rsidRPr="00517FF9">
          <w:rPr>
            <w:rFonts w:ascii="Arial" w:eastAsiaTheme="minorHAnsi" w:hAnsi="Arial" w:cs="Arial"/>
            <w:color w:val="0000FF"/>
            <w:sz w:val="22"/>
            <w:szCs w:val="22"/>
            <w:u w:val="single"/>
            <w:lang w:eastAsia="en-US"/>
          </w:rPr>
          <w:t>https://doi.org/10.1186/s13613-017-0336-8</w:t>
        </w:r>
      </w:hyperlink>
      <w:r w:rsidRPr="00517FF9">
        <w:rPr>
          <w:rFonts w:ascii="Arial" w:eastAsiaTheme="minorHAnsi" w:hAnsi="Arial" w:cs="Arial"/>
          <w:sz w:val="22"/>
          <w:szCs w:val="22"/>
          <w:lang w:eastAsia="en-US"/>
        </w:rPr>
        <w:t>.</w:t>
      </w:r>
    </w:p>
    <w:p w14:paraId="7E8D83AD" w14:textId="77777777" w:rsidR="0080486F" w:rsidRPr="00517FF9" w:rsidRDefault="0080486F" w:rsidP="0080486F">
      <w:pPr>
        <w:rPr>
          <w:rFonts w:ascii="Arial" w:eastAsiaTheme="minorHAnsi" w:hAnsi="Arial" w:cs="Arial"/>
          <w:lang w:eastAsia="en-US"/>
        </w:rPr>
      </w:pPr>
    </w:p>
    <w:p w14:paraId="7E8D83AE"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Verma</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Vishesh</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Narendra</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Kotwal</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Vimal</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Upreti</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Monish</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Nakra</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Yashpal</w:t>
      </w:r>
      <w:proofErr w:type="spellEnd"/>
      <w:r w:rsidRPr="00517FF9">
        <w:rPr>
          <w:rFonts w:ascii="Arial" w:eastAsiaTheme="minorHAnsi" w:hAnsi="Arial" w:cs="Arial"/>
          <w:sz w:val="22"/>
          <w:szCs w:val="22"/>
          <w:lang w:eastAsia="en-US"/>
        </w:rPr>
        <w:t xml:space="preserve"> Singh, K. </w:t>
      </w:r>
      <w:proofErr w:type="spellStart"/>
      <w:r w:rsidRPr="00517FF9">
        <w:rPr>
          <w:rFonts w:ascii="Arial" w:eastAsiaTheme="minorHAnsi" w:hAnsi="Arial" w:cs="Arial"/>
          <w:sz w:val="22"/>
          <w:szCs w:val="22"/>
          <w:lang w:eastAsia="en-US"/>
        </w:rPr>
        <w:t>Anand</w:t>
      </w:r>
      <w:proofErr w:type="spellEnd"/>
      <w:r w:rsidRPr="00517FF9">
        <w:rPr>
          <w:rFonts w:ascii="Arial" w:eastAsiaTheme="minorHAnsi" w:hAnsi="Arial" w:cs="Arial"/>
          <w:sz w:val="22"/>
          <w:szCs w:val="22"/>
          <w:lang w:eastAsia="en-US"/>
        </w:rPr>
        <w:t xml:space="preserve"> Shankar, </w:t>
      </w:r>
      <w:proofErr w:type="spellStart"/>
      <w:r w:rsidRPr="00517FF9">
        <w:rPr>
          <w:rFonts w:ascii="Arial" w:eastAsiaTheme="minorHAnsi" w:hAnsi="Arial" w:cs="Arial"/>
          <w:sz w:val="22"/>
          <w:szCs w:val="22"/>
          <w:lang w:eastAsia="en-US"/>
        </w:rPr>
        <w:t>Amit</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Nachankar</w:t>
      </w:r>
      <w:proofErr w:type="spellEnd"/>
      <w:r w:rsidRPr="00517FF9">
        <w:rPr>
          <w:rFonts w:ascii="Arial" w:eastAsiaTheme="minorHAnsi" w:hAnsi="Arial" w:cs="Arial"/>
          <w:sz w:val="22"/>
          <w:szCs w:val="22"/>
          <w:lang w:eastAsia="en-US"/>
        </w:rPr>
        <w:t xml:space="preserve">, and K.V.S. </w:t>
      </w:r>
      <w:proofErr w:type="spellStart"/>
      <w:r w:rsidRPr="00517FF9">
        <w:rPr>
          <w:rFonts w:ascii="Arial" w:eastAsiaTheme="minorHAnsi" w:hAnsi="Arial" w:cs="Arial"/>
          <w:sz w:val="22"/>
          <w:szCs w:val="22"/>
          <w:lang w:eastAsia="en-US"/>
        </w:rPr>
        <w:t>Hari</w:t>
      </w:r>
      <w:proofErr w:type="spellEnd"/>
      <w:r w:rsidRPr="00517FF9">
        <w:rPr>
          <w:rFonts w:ascii="Arial" w:eastAsiaTheme="minorHAnsi" w:hAnsi="Arial" w:cs="Arial"/>
          <w:sz w:val="22"/>
          <w:szCs w:val="22"/>
          <w:lang w:eastAsia="en-US"/>
        </w:rPr>
        <w:t xml:space="preserve"> Kumar. “</w:t>
      </w:r>
      <w:proofErr w:type="spellStart"/>
      <w:r w:rsidRPr="00517FF9">
        <w:rPr>
          <w:rFonts w:ascii="Arial" w:eastAsiaTheme="minorHAnsi" w:hAnsi="Arial" w:cs="Arial"/>
          <w:sz w:val="22"/>
          <w:szCs w:val="22"/>
          <w:lang w:eastAsia="en-US"/>
        </w:rPr>
        <w:t>Liraglutide</w:t>
      </w:r>
      <w:proofErr w:type="spellEnd"/>
      <w:r w:rsidRPr="00517FF9">
        <w:rPr>
          <w:rFonts w:ascii="Arial" w:eastAsiaTheme="minorHAnsi" w:hAnsi="Arial" w:cs="Arial"/>
          <w:sz w:val="22"/>
          <w:szCs w:val="22"/>
          <w:lang w:eastAsia="en-US"/>
        </w:rPr>
        <w:t xml:space="preserve"> as an Alternative to Insulin for </w:t>
      </w:r>
      <w:proofErr w:type="spellStart"/>
      <w:r w:rsidRPr="00517FF9">
        <w:rPr>
          <w:rFonts w:ascii="Arial" w:eastAsiaTheme="minorHAnsi" w:hAnsi="Arial" w:cs="Arial"/>
          <w:sz w:val="22"/>
          <w:szCs w:val="22"/>
          <w:lang w:eastAsia="en-US"/>
        </w:rPr>
        <w:t>Glycemic</w:t>
      </w:r>
      <w:proofErr w:type="spellEnd"/>
      <w:r w:rsidRPr="00517FF9">
        <w:rPr>
          <w:rFonts w:ascii="Arial" w:eastAsiaTheme="minorHAnsi" w:hAnsi="Arial" w:cs="Arial"/>
          <w:sz w:val="22"/>
          <w:szCs w:val="22"/>
          <w:lang w:eastAsia="en-US"/>
        </w:rPr>
        <w:t xml:space="preserve"> Control in Intensive Care Unit: A Randomized, Open-Label, Clinical Study.” </w:t>
      </w:r>
      <w:r w:rsidRPr="00517FF9">
        <w:rPr>
          <w:rFonts w:ascii="Arial" w:eastAsiaTheme="minorHAnsi" w:hAnsi="Arial" w:cs="Arial"/>
          <w:i/>
          <w:iCs/>
          <w:sz w:val="22"/>
          <w:szCs w:val="22"/>
          <w:lang w:eastAsia="en-US"/>
        </w:rPr>
        <w:t>Indian Journal of Critical Care Medicine : Peer-Reviewed, Official Publication of Indian Society of Critical Care Medicine</w:t>
      </w:r>
      <w:r w:rsidRPr="00517FF9">
        <w:rPr>
          <w:rFonts w:ascii="Arial" w:eastAsiaTheme="minorHAnsi" w:hAnsi="Arial" w:cs="Arial"/>
          <w:sz w:val="22"/>
          <w:szCs w:val="22"/>
          <w:lang w:eastAsia="en-US"/>
        </w:rPr>
        <w:t xml:space="preserve"> 21, no. 9 (September 2017): 568–72. </w:t>
      </w:r>
      <w:hyperlink r:id="rId34" w:history="1">
        <w:r w:rsidRPr="00517FF9">
          <w:rPr>
            <w:rFonts w:ascii="Arial" w:eastAsiaTheme="minorHAnsi" w:hAnsi="Arial" w:cs="Arial"/>
            <w:color w:val="0000FF"/>
            <w:sz w:val="22"/>
            <w:szCs w:val="22"/>
            <w:u w:val="single"/>
            <w:lang w:eastAsia="en-US"/>
          </w:rPr>
          <w:t>https://doi.org/10.4103/ijccm.IJCCM_105_17</w:t>
        </w:r>
      </w:hyperlink>
      <w:r w:rsidRPr="00517FF9">
        <w:rPr>
          <w:rFonts w:ascii="Arial" w:eastAsiaTheme="minorHAnsi" w:hAnsi="Arial" w:cs="Arial"/>
          <w:sz w:val="22"/>
          <w:szCs w:val="22"/>
          <w:lang w:eastAsia="en-US"/>
        </w:rPr>
        <w:t>.</w:t>
      </w:r>
    </w:p>
    <w:p w14:paraId="7E8D83AF" w14:textId="77777777" w:rsidR="0080486F" w:rsidRPr="00517FF9" w:rsidRDefault="0080486F" w:rsidP="0080486F">
      <w:pPr>
        <w:rPr>
          <w:rFonts w:ascii="Arial" w:eastAsiaTheme="minorHAnsi" w:hAnsi="Arial" w:cs="Arial"/>
          <w:lang w:eastAsia="en-US"/>
        </w:rPr>
      </w:pPr>
    </w:p>
    <w:p w14:paraId="7E8D83B0"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Abuannadi</w:t>
      </w:r>
      <w:proofErr w:type="spellEnd"/>
      <w:r w:rsidRPr="00517FF9">
        <w:rPr>
          <w:rFonts w:ascii="Arial" w:eastAsiaTheme="minorHAnsi" w:hAnsi="Arial" w:cs="Arial"/>
          <w:sz w:val="22"/>
          <w:szCs w:val="22"/>
          <w:lang w:eastAsia="en-US"/>
        </w:rPr>
        <w:t xml:space="preserve">, Mohammad, Mikhail </w:t>
      </w:r>
      <w:proofErr w:type="spellStart"/>
      <w:r w:rsidRPr="00517FF9">
        <w:rPr>
          <w:rFonts w:ascii="Arial" w:eastAsiaTheme="minorHAnsi" w:hAnsi="Arial" w:cs="Arial"/>
          <w:sz w:val="22"/>
          <w:szCs w:val="22"/>
          <w:lang w:eastAsia="en-US"/>
        </w:rPr>
        <w:t>Kosiborod</w:t>
      </w:r>
      <w:proofErr w:type="spellEnd"/>
      <w:r w:rsidRPr="00517FF9">
        <w:rPr>
          <w:rFonts w:ascii="Arial" w:eastAsiaTheme="minorHAnsi" w:hAnsi="Arial" w:cs="Arial"/>
          <w:sz w:val="22"/>
          <w:szCs w:val="22"/>
          <w:lang w:eastAsia="en-US"/>
        </w:rPr>
        <w:t xml:space="preserve">, Lisa Riggs, John A. House, Mitchell S. Hamburg, Kevin F. Kennedy, and Steven P. </w:t>
      </w:r>
      <w:proofErr w:type="spellStart"/>
      <w:r w:rsidRPr="00517FF9">
        <w:rPr>
          <w:rFonts w:ascii="Arial" w:eastAsiaTheme="minorHAnsi" w:hAnsi="Arial" w:cs="Arial"/>
          <w:sz w:val="22"/>
          <w:szCs w:val="22"/>
          <w:lang w:eastAsia="en-US"/>
        </w:rPr>
        <w:t>Marso</w:t>
      </w:r>
      <w:proofErr w:type="spell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 xml:space="preserve">“Management of </w:t>
      </w:r>
      <w:proofErr w:type="spellStart"/>
      <w:r w:rsidRPr="00517FF9">
        <w:rPr>
          <w:rFonts w:ascii="Arial" w:eastAsiaTheme="minorHAnsi" w:hAnsi="Arial" w:cs="Arial"/>
          <w:sz w:val="22"/>
          <w:szCs w:val="22"/>
          <w:lang w:eastAsia="en-US"/>
        </w:rPr>
        <w:t>Hyperglycemia</w:t>
      </w:r>
      <w:proofErr w:type="spellEnd"/>
      <w:r w:rsidRPr="00517FF9">
        <w:rPr>
          <w:rFonts w:ascii="Arial" w:eastAsiaTheme="minorHAnsi" w:hAnsi="Arial" w:cs="Arial"/>
          <w:sz w:val="22"/>
          <w:szCs w:val="22"/>
          <w:lang w:eastAsia="en-US"/>
        </w:rPr>
        <w:t xml:space="preserve"> with the Administration of Intravenous </w:t>
      </w:r>
      <w:proofErr w:type="spellStart"/>
      <w:r w:rsidRPr="00517FF9">
        <w:rPr>
          <w:rFonts w:ascii="Arial" w:eastAsiaTheme="minorHAnsi" w:hAnsi="Arial" w:cs="Arial"/>
          <w:sz w:val="22"/>
          <w:szCs w:val="22"/>
          <w:lang w:eastAsia="en-US"/>
        </w:rPr>
        <w:t>Exenatide</w:t>
      </w:r>
      <w:proofErr w:type="spellEnd"/>
      <w:r w:rsidRPr="00517FF9">
        <w:rPr>
          <w:rFonts w:ascii="Arial" w:eastAsiaTheme="minorHAnsi" w:hAnsi="Arial" w:cs="Arial"/>
          <w:sz w:val="22"/>
          <w:szCs w:val="22"/>
          <w:lang w:eastAsia="en-US"/>
        </w:rPr>
        <w:t xml:space="preserve"> to Patients in the Cardiac Intensive Care Unit.”</w:t>
      </w:r>
      <w:proofErr w:type="gramEnd"/>
      <w:r w:rsidRPr="00517FF9">
        <w:rPr>
          <w:rFonts w:ascii="Arial" w:eastAsiaTheme="minorHAnsi" w:hAnsi="Arial" w:cs="Arial"/>
          <w:sz w:val="22"/>
          <w:szCs w:val="22"/>
          <w:lang w:eastAsia="en-US"/>
        </w:rPr>
        <w:t xml:space="preserve"> </w:t>
      </w:r>
      <w:r w:rsidRPr="00517FF9">
        <w:rPr>
          <w:rFonts w:ascii="Arial" w:eastAsiaTheme="minorHAnsi" w:hAnsi="Arial" w:cs="Arial"/>
          <w:i/>
          <w:iCs/>
          <w:sz w:val="22"/>
          <w:szCs w:val="22"/>
          <w:lang w:eastAsia="en-US"/>
        </w:rPr>
        <w:t>Endocrine Practice: Official Journal of the American College of Endocrinology and the American Association of Clinical Endocrinologists</w:t>
      </w:r>
      <w:r w:rsidRPr="00517FF9">
        <w:rPr>
          <w:rFonts w:ascii="Arial" w:eastAsiaTheme="minorHAnsi" w:hAnsi="Arial" w:cs="Arial"/>
          <w:sz w:val="22"/>
          <w:szCs w:val="22"/>
          <w:lang w:eastAsia="en-US"/>
        </w:rPr>
        <w:t xml:space="preserve"> 19, no. 1 (February 2013): 81–90. </w:t>
      </w:r>
      <w:hyperlink r:id="rId35" w:history="1">
        <w:r w:rsidRPr="00517FF9">
          <w:rPr>
            <w:rFonts w:ascii="Arial" w:eastAsiaTheme="minorHAnsi" w:hAnsi="Arial" w:cs="Arial"/>
            <w:color w:val="0000FF"/>
            <w:sz w:val="22"/>
            <w:szCs w:val="22"/>
            <w:u w:val="single"/>
            <w:lang w:eastAsia="en-US"/>
          </w:rPr>
          <w:t>https://doi.org/10.4158/EP12196.OR</w:t>
        </w:r>
      </w:hyperlink>
      <w:r w:rsidRPr="00517FF9">
        <w:rPr>
          <w:rFonts w:ascii="Arial" w:eastAsiaTheme="minorHAnsi" w:hAnsi="Arial" w:cs="Arial"/>
          <w:sz w:val="22"/>
          <w:szCs w:val="22"/>
          <w:lang w:eastAsia="en-US"/>
        </w:rPr>
        <w:t>.</w:t>
      </w:r>
    </w:p>
    <w:p w14:paraId="7E8D83B1" w14:textId="77777777" w:rsidR="0080486F" w:rsidRPr="00517FF9" w:rsidRDefault="0080486F" w:rsidP="0080486F">
      <w:pPr>
        <w:rPr>
          <w:rFonts w:ascii="Arial" w:eastAsiaTheme="minorHAnsi" w:hAnsi="Arial" w:cs="Arial"/>
          <w:lang w:eastAsia="en-US"/>
        </w:rPr>
      </w:pPr>
    </w:p>
    <w:p w14:paraId="7E8D83B2"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Plummer, Mark P, Marianne J Chapman, Michael Horowitz, and Adam M Deane.</w:t>
      </w:r>
      <w:proofErr w:type="gram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Incretins</w:t>
      </w:r>
      <w:proofErr w:type="spellEnd"/>
      <w:r w:rsidRPr="00517FF9">
        <w:rPr>
          <w:rFonts w:ascii="Arial" w:eastAsiaTheme="minorHAnsi" w:hAnsi="Arial" w:cs="Arial"/>
          <w:sz w:val="22"/>
          <w:szCs w:val="22"/>
          <w:lang w:eastAsia="en-US"/>
        </w:rPr>
        <w:t xml:space="preserve"> and the </w:t>
      </w:r>
      <w:proofErr w:type="spellStart"/>
      <w:r w:rsidRPr="00517FF9">
        <w:rPr>
          <w:rFonts w:ascii="Arial" w:eastAsiaTheme="minorHAnsi" w:hAnsi="Arial" w:cs="Arial"/>
          <w:sz w:val="22"/>
          <w:szCs w:val="22"/>
          <w:lang w:eastAsia="en-US"/>
        </w:rPr>
        <w:t>Intensivist</w:t>
      </w:r>
      <w:proofErr w:type="spellEnd"/>
      <w:r w:rsidRPr="00517FF9">
        <w:rPr>
          <w:rFonts w:ascii="Arial" w:eastAsiaTheme="minorHAnsi" w:hAnsi="Arial" w:cs="Arial"/>
          <w:sz w:val="22"/>
          <w:szCs w:val="22"/>
          <w:lang w:eastAsia="en-US"/>
        </w:rPr>
        <w:t xml:space="preserve">: What Are They and What Does an </w:t>
      </w:r>
      <w:proofErr w:type="spellStart"/>
      <w:r w:rsidRPr="00517FF9">
        <w:rPr>
          <w:rFonts w:ascii="Arial" w:eastAsiaTheme="minorHAnsi" w:hAnsi="Arial" w:cs="Arial"/>
          <w:sz w:val="22"/>
          <w:szCs w:val="22"/>
          <w:lang w:eastAsia="en-US"/>
        </w:rPr>
        <w:t>Intensivist</w:t>
      </w:r>
      <w:proofErr w:type="spellEnd"/>
      <w:r w:rsidRPr="00517FF9">
        <w:rPr>
          <w:rFonts w:ascii="Arial" w:eastAsiaTheme="minorHAnsi" w:hAnsi="Arial" w:cs="Arial"/>
          <w:sz w:val="22"/>
          <w:szCs w:val="22"/>
          <w:lang w:eastAsia="en-US"/>
        </w:rPr>
        <w:t xml:space="preserve"> Need to Know about Them?” </w:t>
      </w:r>
      <w:proofErr w:type="gramStart"/>
      <w:r w:rsidRPr="00517FF9">
        <w:rPr>
          <w:rFonts w:ascii="Arial" w:eastAsiaTheme="minorHAnsi" w:hAnsi="Arial" w:cs="Arial"/>
          <w:i/>
          <w:iCs/>
          <w:sz w:val="22"/>
          <w:szCs w:val="22"/>
          <w:lang w:eastAsia="en-US"/>
        </w:rPr>
        <w:t>Critical Care</w:t>
      </w:r>
      <w:r w:rsidRPr="00517FF9">
        <w:rPr>
          <w:rFonts w:ascii="Arial" w:eastAsiaTheme="minorHAnsi" w:hAnsi="Arial" w:cs="Arial"/>
          <w:sz w:val="22"/>
          <w:szCs w:val="22"/>
          <w:lang w:eastAsia="en-US"/>
        </w:rPr>
        <w:t xml:space="preserve"> 18, no. 1 (2014).</w:t>
      </w:r>
      <w:proofErr w:type="gramEnd"/>
      <w:r w:rsidRPr="00517FF9">
        <w:rPr>
          <w:rFonts w:ascii="Arial" w:eastAsiaTheme="minorHAnsi" w:hAnsi="Arial" w:cs="Arial"/>
          <w:sz w:val="22"/>
          <w:szCs w:val="22"/>
          <w:lang w:eastAsia="en-US"/>
        </w:rPr>
        <w:t xml:space="preserve"> </w:t>
      </w:r>
      <w:hyperlink r:id="rId36" w:history="1">
        <w:r w:rsidRPr="00517FF9">
          <w:rPr>
            <w:rFonts w:ascii="Arial" w:eastAsiaTheme="minorHAnsi" w:hAnsi="Arial" w:cs="Arial"/>
            <w:color w:val="0000FF"/>
            <w:sz w:val="22"/>
            <w:szCs w:val="22"/>
            <w:u w:val="single"/>
            <w:lang w:eastAsia="en-US"/>
          </w:rPr>
          <w:t>https://doi.org/10.1186/cc13737</w:t>
        </w:r>
      </w:hyperlink>
      <w:r w:rsidRPr="00517FF9">
        <w:rPr>
          <w:rFonts w:ascii="Arial" w:eastAsiaTheme="minorHAnsi" w:hAnsi="Arial" w:cs="Arial"/>
          <w:sz w:val="22"/>
          <w:szCs w:val="22"/>
          <w:lang w:eastAsia="en-US"/>
        </w:rPr>
        <w:t>.</w:t>
      </w:r>
    </w:p>
    <w:p w14:paraId="7E8D83B3" w14:textId="77777777" w:rsidR="0080486F" w:rsidRPr="00517FF9" w:rsidRDefault="0080486F" w:rsidP="0080486F">
      <w:pPr>
        <w:rPr>
          <w:rFonts w:ascii="Arial" w:eastAsiaTheme="minorHAnsi" w:hAnsi="Arial" w:cs="Arial"/>
          <w:lang w:eastAsia="en-US"/>
        </w:rPr>
      </w:pPr>
    </w:p>
    <w:p w14:paraId="7E8D83B4"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Zinman</w:t>
      </w:r>
      <w:proofErr w:type="spellEnd"/>
      <w:r w:rsidRPr="00517FF9">
        <w:rPr>
          <w:rFonts w:ascii="Arial" w:eastAsiaTheme="minorHAnsi" w:hAnsi="Arial" w:cs="Arial"/>
          <w:sz w:val="22"/>
          <w:szCs w:val="22"/>
          <w:lang w:eastAsia="en-US"/>
        </w:rPr>
        <w:t xml:space="preserve">, Bernard, </w:t>
      </w:r>
      <w:proofErr w:type="spellStart"/>
      <w:r w:rsidRPr="00517FF9">
        <w:rPr>
          <w:rFonts w:ascii="Arial" w:eastAsiaTheme="minorHAnsi" w:hAnsi="Arial" w:cs="Arial"/>
          <w:sz w:val="22"/>
          <w:szCs w:val="22"/>
          <w:lang w:eastAsia="en-US"/>
        </w:rPr>
        <w:t>Christoph</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Wanner</w:t>
      </w:r>
      <w:proofErr w:type="spellEnd"/>
      <w:r w:rsidRPr="00517FF9">
        <w:rPr>
          <w:rFonts w:ascii="Arial" w:eastAsiaTheme="minorHAnsi" w:hAnsi="Arial" w:cs="Arial"/>
          <w:sz w:val="22"/>
          <w:szCs w:val="22"/>
          <w:lang w:eastAsia="en-US"/>
        </w:rPr>
        <w:t xml:space="preserve">, John M. </w:t>
      </w:r>
      <w:proofErr w:type="spellStart"/>
      <w:r w:rsidRPr="00517FF9">
        <w:rPr>
          <w:rFonts w:ascii="Arial" w:eastAsiaTheme="minorHAnsi" w:hAnsi="Arial" w:cs="Arial"/>
          <w:sz w:val="22"/>
          <w:szCs w:val="22"/>
          <w:lang w:eastAsia="en-US"/>
        </w:rPr>
        <w:t>Lachin</w:t>
      </w:r>
      <w:proofErr w:type="spellEnd"/>
      <w:r w:rsidRPr="00517FF9">
        <w:rPr>
          <w:rFonts w:ascii="Arial" w:eastAsiaTheme="minorHAnsi" w:hAnsi="Arial" w:cs="Arial"/>
          <w:sz w:val="22"/>
          <w:szCs w:val="22"/>
          <w:lang w:eastAsia="en-US"/>
        </w:rPr>
        <w:t xml:space="preserve">, David </w:t>
      </w:r>
      <w:proofErr w:type="spellStart"/>
      <w:r w:rsidRPr="00517FF9">
        <w:rPr>
          <w:rFonts w:ascii="Arial" w:eastAsiaTheme="minorHAnsi" w:hAnsi="Arial" w:cs="Arial"/>
          <w:sz w:val="22"/>
          <w:szCs w:val="22"/>
          <w:lang w:eastAsia="en-US"/>
        </w:rPr>
        <w:t>Fitchett</w:t>
      </w:r>
      <w:proofErr w:type="spellEnd"/>
      <w:r w:rsidRPr="00517FF9">
        <w:rPr>
          <w:rFonts w:ascii="Arial" w:eastAsiaTheme="minorHAnsi" w:hAnsi="Arial" w:cs="Arial"/>
          <w:sz w:val="22"/>
          <w:szCs w:val="22"/>
          <w:lang w:eastAsia="en-US"/>
        </w:rPr>
        <w:t xml:space="preserve">, Erich </w:t>
      </w:r>
      <w:proofErr w:type="spellStart"/>
      <w:r w:rsidRPr="00517FF9">
        <w:rPr>
          <w:rFonts w:ascii="Arial" w:eastAsiaTheme="minorHAnsi" w:hAnsi="Arial" w:cs="Arial"/>
          <w:sz w:val="22"/>
          <w:szCs w:val="22"/>
          <w:lang w:eastAsia="en-US"/>
        </w:rPr>
        <w:t>Bluhmki</w:t>
      </w:r>
      <w:proofErr w:type="spellEnd"/>
      <w:r w:rsidRPr="00517FF9">
        <w:rPr>
          <w:rFonts w:ascii="Arial" w:eastAsiaTheme="minorHAnsi" w:hAnsi="Arial" w:cs="Arial"/>
          <w:sz w:val="22"/>
          <w:szCs w:val="22"/>
          <w:lang w:eastAsia="en-US"/>
        </w:rPr>
        <w:t xml:space="preserve">, Stefan </w:t>
      </w:r>
      <w:proofErr w:type="spellStart"/>
      <w:r w:rsidRPr="00517FF9">
        <w:rPr>
          <w:rFonts w:ascii="Arial" w:eastAsiaTheme="minorHAnsi" w:hAnsi="Arial" w:cs="Arial"/>
          <w:sz w:val="22"/>
          <w:szCs w:val="22"/>
          <w:lang w:eastAsia="en-US"/>
        </w:rPr>
        <w:t>Hantel</w:t>
      </w:r>
      <w:proofErr w:type="spellEnd"/>
      <w:r w:rsidRPr="00517FF9">
        <w:rPr>
          <w:rFonts w:ascii="Arial" w:eastAsiaTheme="minorHAnsi" w:hAnsi="Arial" w:cs="Arial"/>
          <w:sz w:val="22"/>
          <w:szCs w:val="22"/>
          <w:lang w:eastAsia="en-US"/>
        </w:rPr>
        <w:t xml:space="preserve">, Michaela </w:t>
      </w:r>
      <w:proofErr w:type="spellStart"/>
      <w:r w:rsidRPr="00517FF9">
        <w:rPr>
          <w:rFonts w:ascii="Arial" w:eastAsiaTheme="minorHAnsi" w:hAnsi="Arial" w:cs="Arial"/>
          <w:sz w:val="22"/>
          <w:szCs w:val="22"/>
          <w:lang w:eastAsia="en-US"/>
        </w:rPr>
        <w:t>Mattheus</w:t>
      </w:r>
      <w:proofErr w:type="spellEnd"/>
      <w:r w:rsidRPr="00517FF9">
        <w:rPr>
          <w:rFonts w:ascii="Arial" w:eastAsiaTheme="minorHAnsi" w:hAnsi="Arial" w:cs="Arial"/>
          <w:sz w:val="22"/>
          <w:szCs w:val="22"/>
          <w:lang w:eastAsia="en-US"/>
        </w:rPr>
        <w:t>, et al. “</w:t>
      </w:r>
      <w:proofErr w:type="spellStart"/>
      <w:r w:rsidRPr="00517FF9">
        <w:rPr>
          <w:rFonts w:ascii="Arial" w:eastAsiaTheme="minorHAnsi" w:hAnsi="Arial" w:cs="Arial"/>
          <w:sz w:val="22"/>
          <w:szCs w:val="22"/>
          <w:lang w:eastAsia="en-US"/>
        </w:rPr>
        <w:t>Empagliflozin</w:t>
      </w:r>
      <w:proofErr w:type="spellEnd"/>
      <w:r w:rsidRPr="00517FF9">
        <w:rPr>
          <w:rFonts w:ascii="Arial" w:eastAsiaTheme="minorHAnsi" w:hAnsi="Arial" w:cs="Arial"/>
          <w:sz w:val="22"/>
          <w:szCs w:val="22"/>
          <w:lang w:eastAsia="en-US"/>
        </w:rPr>
        <w:t xml:space="preserve">, Cardiovascular Outcomes, and Mortality in Type 2 Diabetes.” </w:t>
      </w:r>
      <w:r w:rsidRPr="00517FF9">
        <w:rPr>
          <w:rFonts w:ascii="Arial" w:eastAsiaTheme="minorHAnsi" w:hAnsi="Arial" w:cs="Arial"/>
          <w:i/>
          <w:iCs/>
          <w:sz w:val="22"/>
          <w:szCs w:val="22"/>
          <w:lang w:eastAsia="en-US"/>
        </w:rPr>
        <w:t>New England Journal of Medicine</w:t>
      </w:r>
      <w:r w:rsidRPr="00517FF9">
        <w:rPr>
          <w:rFonts w:ascii="Arial" w:eastAsiaTheme="minorHAnsi" w:hAnsi="Arial" w:cs="Arial"/>
          <w:sz w:val="22"/>
          <w:szCs w:val="22"/>
          <w:lang w:eastAsia="en-US"/>
        </w:rPr>
        <w:t xml:space="preserve"> 373, no. 22 (November 26, 2015): 2117–28. </w:t>
      </w:r>
      <w:hyperlink r:id="rId37" w:history="1">
        <w:r w:rsidRPr="00517FF9">
          <w:rPr>
            <w:rFonts w:ascii="Arial" w:eastAsiaTheme="minorHAnsi" w:hAnsi="Arial" w:cs="Arial"/>
            <w:color w:val="0000FF"/>
            <w:sz w:val="22"/>
            <w:szCs w:val="22"/>
            <w:u w:val="single"/>
            <w:lang w:eastAsia="en-US"/>
          </w:rPr>
          <w:t>https://doi.org/10.1056/NEJMoa1504720</w:t>
        </w:r>
      </w:hyperlink>
      <w:r w:rsidRPr="00517FF9">
        <w:rPr>
          <w:rFonts w:ascii="Arial" w:eastAsiaTheme="minorHAnsi" w:hAnsi="Arial" w:cs="Arial"/>
          <w:sz w:val="22"/>
          <w:szCs w:val="22"/>
          <w:lang w:eastAsia="en-US"/>
        </w:rPr>
        <w:t>.</w:t>
      </w:r>
    </w:p>
    <w:p w14:paraId="7E8D83B5" w14:textId="77777777" w:rsidR="0080486F" w:rsidRPr="00517FF9" w:rsidRDefault="0080486F" w:rsidP="0080486F">
      <w:pPr>
        <w:rPr>
          <w:rFonts w:ascii="Arial" w:eastAsiaTheme="minorHAnsi" w:hAnsi="Arial" w:cs="Arial"/>
          <w:lang w:eastAsia="en-US"/>
        </w:rPr>
      </w:pPr>
    </w:p>
    <w:p w14:paraId="7E8D83B6"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Garg</w:t>
      </w:r>
      <w:proofErr w:type="spellEnd"/>
      <w:r w:rsidRPr="00517FF9">
        <w:rPr>
          <w:rFonts w:ascii="Arial" w:eastAsiaTheme="minorHAnsi" w:hAnsi="Arial" w:cs="Arial"/>
          <w:sz w:val="22"/>
          <w:szCs w:val="22"/>
          <w:lang w:eastAsia="en-US"/>
        </w:rPr>
        <w:t xml:space="preserve">, </w:t>
      </w:r>
      <w:proofErr w:type="spellStart"/>
      <w:r w:rsidRPr="00517FF9">
        <w:rPr>
          <w:rFonts w:ascii="Arial" w:eastAsiaTheme="minorHAnsi" w:hAnsi="Arial" w:cs="Arial"/>
          <w:sz w:val="22"/>
          <w:szCs w:val="22"/>
          <w:lang w:eastAsia="en-US"/>
        </w:rPr>
        <w:t>Satish</w:t>
      </w:r>
      <w:proofErr w:type="spellEnd"/>
      <w:r w:rsidRPr="00517FF9">
        <w:rPr>
          <w:rFonts w:ascii="Arial" w:eastAsiaTheme="minorHAnsi" w:hAnsi="Arial" w:cs="Arial"/>
          <w:sz w:val="22"/>
          <w:szCs w:val="22"/>
          <w:lang w:eastAsia="en-US"/>
        </w:rPr>
        <w:t xml:space="preserve"> K., Robert R. Henry, Phillip Banks, John B. </w:t>
      </w:r>
      <w:proofErr w:type="spellStart"/>
      <w:r w:rsidRPr="00517FF9">
        <w:rPr>
          <w:rFonts w:ascii="Arial" w:eastAsiaTheme="minorHAnsi" w:hAnsi="Arial" w:cs="Arial"/>
          <w:sz w:val="22"/>
          <w:szCs w:val="22"/>
          <w:lang w:eastAsia="en-US"/>
        </w:rPr>
        <w:t>Buse</w:t>
      </w:r>
      <w:proofErr w:type="spellEnd"/>
      <w:r w:rsidRPr="00517FF9">
        <w:rPr>
          <w:rFonts w:ascii="Arial" w:eastAsiaTheme="minorHAnsi" w:hAnsi="Arial" w:cs="Arial"/>
          <w:sz w:val="22"/>
          <w:szCs w:val="22"/>
          <w:lang w:eastAsia="en-US"/>
        </w:rPr>
        <w:t xml:space="preserve">, Melanie J. Davies, Gregory R. </w:t>
      </w:r>
      <w:proofErr w:type="spellStart"/>
      <w:r w:rsidRPr="00517FF9">
        <w:rPr>
          <w:rFonts w:ascii="Arial" w:eastAsiaTheme="minorHAnsi" w:hAnsi="Arial" w:cs="Arial"/>
          <w:sz w:val="22"/>
          <w:szCs w:val="22"/>
          <w:lang w:eastAsia="en-US"/>
        </w:rPr>
        <w:t>Fulcher</w:t>
      </w:r>
      <w:proofErr w:type="spellEnd"/>
      <w:r w:rsidRPr="00517FF9">
        <w:rPr>
          <w:rFonts w:ascii="Arial" w:eastAsiaTheme="minorHAnsi" w:hAnsi="Arial" w:cs="Arial"/>
          <w:sz w:val="22"/>
          <w:szCs w:val="22"/>
          <w:lang w:eastAsia="en-US"/>
        </w:rPr>
        <w:t xml:space="preserve">, Paolo </w:t>
      </w:r>
      <w:proofErr w:type="spellStart"/>
      <w:r w:rsidRPr="00517FF9">
        <w:rPr>
          <w:rFonts w:ascii="Arial" w:eastAsiaTheme="minorHAnsi" w:hAnsi="Arial" w:cs="Arial"/>
          <w:sz w:val="22"/>
          <w:szCs w:val="22"/>
          <w:lang w:eastAsia="en-US"/>
        </w:rPr>
        <w:t>Pozzilli</w:t>
      </w:r>
      <w:proofErr w:type="spellEnd"/>
      <w:r w:rsidRPr="00517FF9">
        <w:rPr>
          <w:rFonts w:ascii="Arial" w:eastAsiaTheme="minorHAnsi" w:hAnsi="Arial" w:cs="Arial"/>
          <w:sz w:val="22"/>
          <w:szCs w:val="22"/>
          <w:lang w:eastAsia="en-US"/>
        </w:rPr>
        <w:t xml:space="preserve">, et al. “Effects of </w:t>
      </w:r>
      <w:proofErr w:type="spellStart"/>
      <w:r w:rsidRPr="00517FF9">
        <w:rPr>
          <w:rFonts w:ascii="Arial" w:eastAsiaTheme="minorHAnsi" w:hAnsi="Arial" w:cs="Arial"/>
          <w:sz w:val="22"/>
          <w:szCs w:val="22"/>
          <w:lang w:eastAsia="en-US"/>
        </w:rPr>
        <w:t>Sotagliflozin</w:t>
      </w:r>
      <w:proofErr w:type="spellEnd"/>
      <w:r w:rsidRPr="00517FF9">
        <w:rPr>
          <w:rFonts w:ascii="Arial" w:eastAsiaTheme="minorHAnsi" w:hAnsi="Arial" w:cs="Arial"/>
          <w:sz w:val="22"/>
          <w:szCs w:val="22"/>
          <w:lang w:eastAsia="en-US"/>
        </w:rPr>
        <w:t xml:space="preserve"> Added to Insulin in Patients with Type 1 Diabetes.” </w:t>
      </w:r>
      <w:r w:rsidRPr="00517FF9">
        <w:rPr>
          <w:rFonts w:ascii="Arial" w:eastAsiaTheme="minorHAnsi" w:hAnsi="Arial" w:cs="Arial"/>
          <w:i/>
          <w:iCs/>
          <w:sz w:val="22"/>
          <w:szCs w:val="22"/>
          <w:lang w:eastAsia="en-US"/>
        </w:rPr>
        <w:t>New England Journal of Medicine</w:t>
      </w:r>
      <w:r w:rsidRPr="00517FF9">
        <w:rPr>
          <w:rFonts w:ascii="Arial" w:eastAsiaTheme="minorHAnsi" w:hAnsi="Arial" w:cs="Arial"/>
          <w:sz w:val="22"/>
          <w:szCs w:val="22"/>
          <w:lang w:eastAsia="en-US"/>
        </w:rPr>
        <w:t xml:space="preserve"> 377, no. 24 (December 14, 2017): 2337–48. </w:t>
      </w:r>
      <w:hyperlink r:id="rId38" w:history="1">
        <w:r w:rsidRPr="00517FF9">
          <w:rPr>
            <w:rFonts w:ascii="Arial" w:eastAsiaTheme="minorHAnsi" w:hAnsi="Arial" w:cs="Arial"/>
            <w:color w:val="0000FF"/>
            <w:sz w:val="22"/>
            <w:szCs w:val="22"/>
            <w:u w:val="single"/>
            <w:lang w:eastAsia="en-US"/>
          </w:rPr>
          <w:t>https://doi.org/10.1056/NEJMoa1708337</w:t>
        </w:r>
      </w:hyperlink>
      <w:r w:rsidRPr="00517FF9">
        <w:rPr>
          <w:rFonts w:ascii="Arial" w:eastAsiaTheme="minorHAnsi" w:hAnsi="Arial" w:cs="Arial"/>
          <w:sz w:val="22"/>
          <w:szCs w:val="22"/>
          <w:lang w:eastAsia="en-US"/>
        </w:rPr>
        <w:t>.</w:t>
      </w:r>
    </w:p>
    <w:p w14:paraId="7E8D83B7" w14:textId="77777777" w:rsidR="0080486F" w:rsidRPr="00517FF9" w:rsidRDefault="0080486F" w:rsidP="0080486F">
      <w:pPr>
        <w:rPr>
          <w:rFonts w:ascii="Arial" w:eastAsiaTheme="minorHAnsi" w:hAnsi="Arial" w:cs="Arial"/>
          <w:lang w:eastAsia="en-US"/>
        </w:rPr>
      </w:pPr>
    </w:p>
    <w:p w14:paraId="7E8D83B8" w14:textId="77777777" w:rsidR="0080486F" w:rsidRPr="00517FF9" w:rsidRDefault="0080486F" w:rsidP="0080486F">
      <w:pPr>
        <w:spacing w:after="200" w:line="276" w:lineRule="auto"/>
        <w:ind w:hanging="480"/>
        <w:rPr>
          <w:rFonts w:ascii="Arial" w:eastAsiaTheme="minorHAnsi" w:hAnsi="Arial" w:cs="Arial"/>
          <w:sz w:val="22"/>
          <w:szCs w:val="22"/>
          <w:lang w:eastAsia="en-US"/>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Excellence, NICE-The National Institute for Health and Care.</w:t>
      </w:r>
      <w:proofErr w:type="gramEnd"/>
      <w:r w:rsidRPr="00517FF9">
        <w:rPr>
          <w:rFonts w:ascii="Arial" w:eastAsiaTheme="minorHAnsi" w:hAnsi="Arial" w:cs="Arial"/>
          <w:sz w:val="22"/>
          <w:szCs w:val="22"/>
          <w:lang w:eastAsia="en-US"/>
        </w:rPr>
        <w:t xml:space="preserve"> “BNF: British National Formulary - NICE.” </w:t>
      </w:r>
      <w:proofErr w:type="spellStart"/>
      <w:proofErr w:type="gramStart"/>
      <w:r w:rsidRPr="00517FF9">
        <w:rPr>
          <w:rFonts w:ascii="Arial" w:eastAsiaTheme="minorHAnsi" w:hAnsi="Arial" w:cs="Arial"/>
          <w:sz w:val="22"/>
          <w:szCs w:val="22"/>
          <w:lang w:eastAsia="en-US"/>
        </w:rPr>
        <w:t>CorporatePage</w:t>
      </w:r>
      <w:proofErr w:type="spellEnd"/>
      <w:r w:rsidRPr="00517FF9">
        <w:rPr>
          <w:rFonts w:ascii="Arial" w:eastAsiaTheme="minorHAnsi" w:hAnsi="Arial" w:cs="Arial"/>
          <w:sz w:val="22"/>
          <w:szCs w:val="22"/>
          <w:lang w:eastAsia="en-US"/>
        </w:rPr>
        <w:t>.</w:t>
      </w:r>
      <w:proofErr w:type="gramEnd"/>
      <w:r w:rsidRPr="00517FF9">
        <w:rPr>
          <w:rFonts w:ascii="Arial" w:eastAsiaTheme="minorHAnsi" w:hAnsi="Arial" w:cs="Arial"/>
          <w:sz w:val="22"/>
          <w:szCs w:val="22"/>
          <w:lang w:eastAsia="en-US"/>
        </w:rPr>
        <w:t xml:space="preserve"> </w:t>
      </w:r>
      <w:proofErr w:type="gramStart"/>
      <w:r w:rsidRPr="00517FF9">
        <w:rPr>
          <w:rFonts w:ascii="Arial" w:eastAsiaTheme="minorHAnsi" w:hAnsi="Arial" w:cs="Arial"/>
          <w:sz w:val="22"/>
          <w:szCs w:val="22"/>
          <w:lang w:eastAsia="en-US"/>
        </w:rPr>
        <w:t>Accessed September 17, 2018.</w:t>
      </w:r>
      <w:proofErr w:type="gramEnd"/>
      <w:r w:rsidRPr="00517FF9">
        <w:rPr>
          <w:rFonts w:ascii="Arial" w:eastAsiaTheme="minorHAnsi" w:hAnsi="Arial" w:cs="Arial"/>
          <w:sz w:val="22"/>
          <w:szCs w:val="22"/>
          <w:lang w:eastAsia="en-US"/>
        </w:rPr>
        <w:t xml:space="preserve"> </w:t>
      </w:r>
      <w:hyperlink r:id="rId39" w:history="1">
        <w:r w:rsidRPr="00517FF9">
          <w:rPr>
            <w:rFonts w:ascii="Arial" w:eastAsiaTheme="minorHAnsi" w:hAnsi="Arial" w:cs="Arial"/>
            <w:color w:val="0000FF"/>
            <w:sz w:val="22"/>
            <w:szCs w:val="22"/>
            <w:u w:val="single"/>
            <w:lang w:eastAsia="en-US"/>
          </w:rPr>
          <w:t>https://bnf.nice.org.uk/drug/canagliflozin.html</w:t>
        </w:r>
      </w:hyperlink>
      <w:r w:rsidRPr="00517FF9">
        <w:rPr>
          <w:rFonts w:ascii="Arial" w:eastAsiaTheme="minorHAnsi" w:hAnsi="Arial" w:cs="Arial"/>
          <w:sz w:val="22"/>
          <w:szCs w:val="22"/>
          <w:lang w:eastAsia="en-US"/>
        </w:rPr>
        <w:t>.</w:t>
      </w:r>
    </w:p>
    <w:p w14:paraId="7E8D83B9" w14:textId="77777777" w:rsidR="0080486F" w:rsidRPr="00517FF9" w:rsidRDefault="0080486F" w:rsidP="0080486F">
      <w:pPr>
        <w:rPr>
          <w:rFonts w:ascii="Arial" w:eastAsiaTheme="minorHAnsi" w:hAnsi="Arial" w:cs="Arial"/>
          <w:lang w:eastAsia="en-US"/>
        </w:rPr>
      </w:pPr>
    </w:p>
    <w:p w14:paraId="7E8D83BA" w14:textId="77777777" w:rsidR="0080486F" w:rsidRPr="00517FF9" w:rsidRDefault="0080486F" w:rsidP="0080486F">
      <w:pPr>
        <w:spacing w:after="200" w:line="276" w:lineRule="auto"/>
        <w:ind w:hanging="480"/>
        <w:rPr>
          <w:rFonts w:ascii="Arial" w:hAnsi="Arial" w:cs="Arial"/>
          <w:sz w:val="24"/>
          <w:szCs w:val="24"/>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gramStart"/>
      <w:r w:rsidRPr="00517FF9">
        <w:rPr>
          <w:rFonts w:ascii="Arial" w:hAnsi="Arial" w:cs="Arial"/>
          <w:sz w:val="24"/>
          <w:szCs w:val="24"/>
        </w:rPr>
        <w:t>“</w:t>
      </w:r>
      <w:proofErr w:type="spellStart"/>
      <w:r w:rsidRPr="00517FF9">
        <w:rPr>
          <w:rFonts w:ascii="Arial" w:hAnsi="Arial" w:cs="Arial"/>
          <w:sz w:val="24"/>
          <w:szCs w:val="24"/>
        </w:rPr>
        <w:t>Hypoglycemia</w:t>
      </w:r>
      <w:proofErr w:type="spellEnd"/>
      <w:r w:rsidRPr="00517FF9">
        <w:rPr>
          <w:rFonts w:ascii="Arial" w:hAnsi="Arial" w:cs="Arial"/>
          <w:sz w:val="24"/>
          <w:szCs w:val="24"/>
        </w:rPr>
        <w:t xml:space="preserve"> and Risk of Death in Critically Ill Patients | NEJM.”</w:t>
      </w:r>
      <w:proofErr w:type="gramEnd"/>
      <w:r w:rsidRPr="00517FF9">
        <w:rPr>
          <w:rFonts w:ascii="Arial" w:hAnsi="Arial" w:cs="Arial"/>
          <w:sz w:val="24"/>
          <w:szCs w:val="24"/>
        </w:rPr>
        <w:t xml:space="preserve"> </w:t>
      </w:r>
      <w:proofErr w:type="gramStart"/>
      <w:r w:rsidRPr="00517FF9">
        <w:rPr>
          <w:rFonts w:ascii="Arial" w:hAnsi="Arial" w:cs="Arial"/>
          <w:sz w:val="24"/>
          <w:szCs w:val="24"/>
        </w:rPr>
        <w:t>Accessed August 15, 2018.</w:t>
      </w:r>
      <w:proofErr w:type="gramEnd"/>
      <w:r w:rsidRPr="00517FF9">
        <w:rPr>
          <w:rFonts w:ascii="Arial" w:hAnsi="Arial" w:cs="Arial"/>
          <w:sz w:val="24"/>
          <w:szCs w:val="24"/>
        </w:rPr>
        <w:t xml:space="preserve"> </w:t>
      </w:r>
      <w:hyperlink r:id="rId40" w:history="1">
        <w:r w:rsidRPr="00517FF9">
          <w:rPr>
            <w:rFonts w:ascii="Arial" w:hAnsi="Arial" w:cs="Arial"/>
            <w:color w:val="0000FF"/>
            <w:sz w:val="24"/>
            <w:szCs w:val="24"/>
            <w:u w:val="single"/>
          </w:rPr>
          <w:t>https://www.nejm.org/doi/full/10.1056/NEJMoa1204942</w:t>
        </w:r>
      </w:hyperlink>
      <w:r w:rsidRPr="00517FF9">
        <w:rPr>
          <w:rFonts w:ascii="Arial" w:hAnsi="Arial" w:cs="Arial"/>
          <w:sz w:val="24"/>
          <w:szCs w:val="24"/>
        </w:rPr>
        <w:t>.</w:t>
      </w:r>
    </w:p>
    <w:p w14:paraId="7E8D83BB" w14:textId="77777777" w:rsidR="0080486F" w:rsidRPr="00517FF9" w:rsidRDefault="0080486F" w:rsidP="0080486F">
      <w:pPr>
        <w:rPr>
          <w:rFonts w:ascii="Arial" w:eastAsiaTheme="minorHAnsi" w:hAnsi="Arial" w:cs="Arial"/>
          <w:lang w:eastAsia="en-US"/>
        </w:rPr>
      </w:pPr>
    </w:p>
    <w:p w14:paraId="7E8D83BC" w14:textId="77777777" w:rsidR="0080486F" w:rsidRDefault="0080486F" w:rsidP="0080486F">
      <w:pPr>
        <w:ind w:hanging="480"/>
        <w:rPr>
          <w:rFonts w:ascii="Arial" w:hAnsi="Arial" w:cs="Arial"/>
          <w:sz w:val="24"/>
          <w:szCs w:val="24"/>
        </w:rPr>
      </w:pPr>
      <w:r w:rsidRPr="00517FF9">
        <w:rPr>
          <w:rFonts w:ascii="Arial" w:eastAsiaTheme="minorHAnsi" w:hAnsi="Arial" w:cs="Arial"/>
          <w:sz w:val="22"/>
          <w:szCs w:val="22"/>
          <w:vertAlign w:val="superscript"/>
          <w:lang w:eastAsia="en-US"/>
        </w:rPr>
        <w:footnoteRef/>
      </w:r>
      <w:r w:rsidRPr="00517FF9">
        <w:rPr>
          <w:rFonts w:ascii="Arial" w:eastAsiaTheme="minorHAnsi" w:hAnsi="Arial" w:cs="Arial"/>
          <w:sz w:val="22"/>
          <w:szCs w:val="22"/>
          <w:lang w:eastAsia="en-US"/>
        </w:rPr>
        <w:t xml:space="preserve"> </w:t>
      </w:r>
      <w:proofErr w:type="spellStart"/>
      <w:proofErr w:type="gramStart"/>
      <w:r w:rsidRPr="00517FF9">
        <w:rPr>
          <w:rFonts w:ascii="Arial" w:hAnsi="Arial" w:cs="Arial"/>
          <w:sz w:val="24"/>
          <w:szCs w:val="24"/>
        </w:rPr>
        <w:t>Arabi</w:t>
      </w:r>
      <w:proofErr w:type="spellEnd"/>
      <w:r w:rsidRPr="00517FF9">
        <w:rPr>
          <w:rFonts w:ascii="Arial" w:hAnsi="Arial" w:cs="Arial"/>
          <w:sz w:val="24"/>
          <w:szCs w:val="24"/>
        </w:rPr>
        <w:t xml:space="preserve">, </w:t>
      </w:r>
      <w:proofErr w:type="spellStart"/>
      <w:r w:rsidRPr="00517FF9">
        <w:rPr>
          <w:rFonts w:ascii="Arial" w:hAnsi="Arial" w:cs="Arial"/>
          <w:sz w:val="24"/>
          <w:szCs w:val="24"/>
        </w:rPr>
        <w:t>Yaseen</w:t>
      </w:r>
      <w:proofErr w:type="spellEnd"/>
      <w:r w:rsidRPr="00517FF9">
        <w:rPr>
          <w:rFonts w:ascii="Arial" w:hAnsi="Arial" w:cs="Arial"/>
          <w:sz w:val="24"/>
          <w:szCs w:val="24"/>
        </w:rPr>
        <w:t xml:space="preserve"> M., Hani M. </w:t>
      </w:r>
      <w:proofErr w:type="spellStart"/>
      <w:r w:rsidRPr="00517FF9">
        <w:rPr>
          <w:rFonts w:ascii="Arial" w:hAnsi="Arial" w:cs="Arial"/>
          <w:sz w:val="24"/>
          <w:szCs w:val="24"/>
        </w:rPr>
        <w:t>Tamim</w:t>
      </w:r>
      <w:proofErr w:type="spellEnd"/>
      <w:r w:rsidRPr="00517FF9">
        <w:rPr>
          <w:rFonts w:ascii="Arial" w:hAnsi="Arial" w:cs="Arial"/>
          <w:sz w:val="24"/>
          <w:szCs w:val="24"/>
        </w:rPr>
        <w:t xml:space="preserve">, and </w:t>
      </w:r>
      <w:proofErr w:type="spellStart"/>
      <w:r w:rsidRPr="00517FF9">
        <w:rPr>
          <w:rFonts w:ascii="Arial" w:hAnsi="Arial" w:cs="Arial"/>
          <w:sz w:val="24"/>
          <w:szCs w:val="24"/>
        </w:rPr>
        <w:t>Asgar</w:t>
      </w:r>
      <w:proofErr w:type="spellEnd"/>
      <w:r w:rsidRPr="00517FF9">
        <w:rPr>
          <w:rFonts w:ascii="Arial" w:hAnsi="Arial" w:cs="Arial"/>
          <w:sz w:val="24"/>
          <w:szCs w:val="24"/>
        </w:rPr>
        <w:t xml:space="preserve"> H. </w:t>
      </w:r>
      <w:proofErr w:type="spellStart"/>
      <w:r w:rsidRPr="00517FF9">
        <w:rPr>
          <w:rFonts w:ascii="Arial" w:hAnsi="Arial" w:cs="Arial"/>
          <w:sz w:val="24"/>
          <w:szCs w:val="24"/>
        </w:rPr>
        <w:t>Rishu</w:t>
      </w:r>
      <w:proofErr w:type="spellEnd"/>
      <w:r w:rsidRPr="00517FF9">
        <w:rPr>
          <w:rFonts w:ascii="Arial" w:hAnsi="Arial" w:cs="Arial"/>
          <w:sz w:val="24"/>
          <w:szCs w:val="24"/>
        </w:rPr>
        <w:t>.</w:t>
      </w:r>
      <w:proofErr w:type="gramEnd"/>
      <w:r w:rsidRPr="00517FF9">
        <w:rPr>
          <w:rFonts w:ascii="Arial" w:hAnsi="Arial" w:cs="Arial"/>
          <w:sz w:val="24"/>
          <w:szCs w:val="24"/>
        </w:rPr>
        <w:t xml:space="preserve"> “</w:t>
      </w:r>
      <w:proofErr w:type="spellStart"/>
      <w:r w:rsidRPr="00517FF9">
        <w:rPr>
          <w:rFonts w:ascii="Arial" w:hAnsi="Arial" w:cs="Arial"/>
          <w:sz w:val="24"/>
          <w:szCs w:val="24"/>
        </w:rPr>
        <w:t>Hypoglycemia</w:t>
      </w:r>
      <w:proofErr w:type="spellEnd"/>
      <w:r w:rsidRPr="00517FF9">
        <w:rPr>
          <w:rFonts w:ascii="Arial" w:hAnsi="Arial" w:cs="Arial"/>
          <w:sz w:val="24"/>
          <w:szCs w:val="24"/>
        </w:rPr>
        <w:t xml:space="preserve"> with Intensive Insulin Therapy in Critically Ill Patients: Predisposing Factors and Association with Mortality*:” </w:t>
      </w:r>
      <w:r w:rsidRPr="00517FF9">
        <w:rPr>
          <w:rFonts w:ascii="Arial" w:hAnsi="Arial" w:cs="Arial"/>
          <w:i/>
          <w:iCs/>
          <w:sz w:val="24"/>
          <w:szCs w:val="24"/>
        </w:rPr>
        <w:t xml:space="preserve">Critical </w:t>
      </w:r>
      <w:r w:rsidRPr="00517FF9">
        <w:rPr>
          <w:rFonts w:ascii="Arial" w:hAnsi="Arial" w:cs="Arial"/>
          <w:i/>
          <w:iCs/>
          <w:sz w:val="24"/>
          <w:szCs w:val="24"/>
        </w:rPr>
        <w:lastRenderedPageBreak/>
        <w:t>Care Medicine</w:t>
      </w:r>
      <w:r w:rsidRPr="00517FF9">
        <w:rPr>
          <w:rFonts w:ascii="Arial" w:hAnsi="Arial" w:cs="Arial"/>
          <w:sz w:val="24"/>
          <w:szCs w:val="24"/>
        </w:rPr>
        <w:t xml:space="preserve"> 37, no. 9 (September 2009): 2536–44. </w:t>
      </w:r>
      <w:hyperlink r:id="rId41" w:history="1">
        <w:r w:rsidRPr="00517FF9">
          <w:rPr>
            <w:rFonts w:ascii="Arial" w:hAnsi="Arial" w:cs="Arial"/>
            <w:color w:val="0000FF"/>
            <w:sz w:val="24"/>
            <w:szCs w:val="24"/>
            <w:u w:val="single"/>
          </w:rPr>
          <w:t>https://doi.org/10.1097/CCM.0b013e3181a381ad</w:t>
        </w:r>
      </w:hyperlink>
      <w:r w:rsidRPr="00517FF9">
        <w:rPr>
          <w:rFonts w:ascii="Arial" w:hAnsi="Arial" w:cs="Arial"/>
          <w:sz w:val="24"/>
          <w:szCs w:val="24"/>
        </w:rPr>
        <w:t>.</w:t>
      </w:r>
    </w:p>
    <w:p w14:paraId="7E8D83BD" w14:textId="77777777" w:rsidR="00DC5526" w:rsidRDefault="00DC5526" w:rsidP="0080486F">
      <w:pPr>
        <w:ind w:hanging="480"/>
        <w:rPr>
          <w:rFonts w:ascii="Arial" w:hAnsi="Arial" w:cs="Arial"/>
          <w:sz w:val="24"/>
          <w:szCs w:val="24"/>
        </w:rPr>
      </w:pPr>
    </w:p>
    <w:p w14:paraId="7E8D83BE" w14:textId="77777777" w:rsidR="00DC5526" w:rsidRDefault="00DC5526" w:rsidP="0080486F">
      <w:pPr>
        <w:ind w:hanging="480"/>
        <w:rPr>
          <w:rFonts w:ascii="Arial" w:hAnsi="Arial" w:cs="Arial"/>
          <w:sz w:val="24"/>
          <w:szCs w:val="24"/>
        </w:rPr>
      </w:pPr>
    </w:p>
    <w:p w14:paraId="7E8D83BF" w14:textId="77777777" w:rsidR="00DC5526" w:rsidRPr="00517FF9" w:rsidRDefault="00DC5526" w:rsidP="0080486F">
      <w:pPr>
        <w:ind w:hanging="480"/>
        <w:rPr>
          <w:rFonts w:ascii="Arial" w:hAnsi="Arial" w:cs="Arial"/>
          <w:sz w:val="24"/>
          <w:szCs w:val="24"/>
        </w:rPr>
      </w:pPr>
    </w:p>
    <w:p w14:paraId="7E8D83C0" w14:textId="77777777" w:rsidR="00750267" w:rsidRPr="00517FF9" w:rsidRDefault="00750267" w:rsidP="00960A2C">
      <w:pPr>
        <w:widowControl w:val="0"/>
        <w:suppressAutoHyphens/>
        <w:overflowPunct w:val="0"/>
        <w:autoSpaceDE w:val="0"/>
        <w:autoSpaceDN w:val="0"/>
        <w:adjustRightInd w:val="0"/>
        <w:textAlignment w:val="baseline"/>
        <w:rPr>
          <w:rFonts w:ascii="Arial" w:hAnsi="Arial" w:cs="Arial"/>
        </w:rPr>
      </w:pPr>
    </w:p>
    <w:tbl>
      <w:tblPr>
        <w:tblStyle w:val="TableGrid"/>
        <w:tblW w:w="0" w:type="auto"/>
        <w:tblBorders>
          <w:insideV w:val="none" w:sz="0" w:space="0" w:color="auto"/>
        </w:tblBorders>
        <w:tblLook w:val="04A0" w:firstRow="1" w:lastRow="0" w:firstColumn="1" w:lastColumn="0" w:noHBand="0" w:noVBand="1"/>
      </w:tblPr>
      <w:tblGrid>
        <w:gridCol w:w="817"/>
        <w:gridCol w:w="9497"/>
      </w:tblGrid>
      <w:tr w:rsidR="00EC5D99" w:rsidRPr="00517FF9" w14:paraId="7E8D83C3" w14:textId="77777777" w:rsidTr="003E112D">
        <w:tc>
          <w:tcPr>
            <w:tcW w:w="817" w:type="dxa"/>
            <w:shd w:val="clear" w:color="auto" w:fill="005EB8"/>
          </w:tcPr>
          <w:p w14:paraId="7E8D83C1" w14:textId="77777777" w:rsidR="00EC5D99" w:rsidRPr="00517FF9" w:rsidRDefault="00C64DE4" w:rsidP="003E112D">
            <w:pPr>
              <w:pStyle w:val="Policynormal"/>
              <w:jc w:val="left"/>
              <w:rPr>
                <w:b/>
                <w:color w:val="FFFFFF" w:themeColor="background1"/>
                <w:sz w:val="28"/>
                <w:szCs w:val="28"/>
              </w:rPr>
            </w:pPr>
            <w:r w:rsidRPr="00517FF9">
              <w:rPr>
                <w:b/>
                <w:color w:val="FFFFFF" w:themeColor="background1"/>
                <w:sz w:val="28"/>
                <w:szCs w:val="28"/>
              </w:rPr>
              <w:t>10</w:t>
            </w:r>
            <w:r w:rsidR="00EC5D99" w:rsidRPr="00517FF9">
              <w:rPr>
                <w:b/>
                <w:color w:val="FFFFFF" w:themeColor="background1"/>
                <w:sz w:val="28"/>
                <w:szCs w:val="28"/>
              </w:rPr>
              <w:t>.</w:t>
            </w:r>
          </w:p>
        </w:tc>
        <w:tc>
          <w:tcPr>
            <w:tcW w:w="9497" w:type="dxa"/>
            <w:shd w:val="clear" w:color="auto" w:fill="005EB8"/>
          </w:tcPr>
          <w:p w14:paraId="7E8D83C2" w14:textId="77777777" w:rsidR="00EC5D99" w:rsidRPr="00517FF9" w:rsidRDefault="005D1401" w:rsidP="003E112D">
            <w:pPr>
              <w:pStyle w:val="Policynormal"/>
              <w:jc w:val="left"/>
              <w:rPr>
                <w:b/>
                <w:color w:val="FFFFFF" w:themeColor="background1"/>
                <w:sz w:val="22"/>
                <w:szCs w:val="22"/>
              </w:rPr>
            </w:pPr>
            <w:r w:rsidRPr="00517FF9">
              <w:rPr>
                <w:b/>
                <w:color w:val="FFFFFF" w:themeColor="background1"/>
                <w:sz w:val="28"/>
                <w:szCs w:val="22"/>
              </w:rPr>
              <w:t>Rationale &amp; Supporting Evidence</w:t>
            </w:r>
          </w:p>
        </w:tc>
      </w:tr>
    </w:tbl>
    <w:p w14:paraId="7E8D83C4" w14:textId="77777777" w:rsidR="00EC5D99" w:rsidRPr="00517FF9" w:rsidRDefault="00EC5D99" w:rsidP="00EC5D99">
      <w:pPr>
        <w:widowControl w:val="0"/>
        <w:suppressAutoHyphens/>
        <w:overflowPunct w:val="0"/>
        <w:autoSpaceDE w:val="0"/>
        <w:autoSpaceDN w:val="0"/>
        <w:adjustRightInd w:val="0"/>
        <w:ind w:left="720"/>
        <w:textAlignment w:val="baseline"/>
        <w:rPr>
          <w:rFonts w:ascii="Arial" w:hAnsi="Arial" w:cs="Arial"/>
          <w:color w:val="808080"/>
          <w:sz w:val="24"/>
          <w:szCs w:val="24"/>
          <w:lang w:eastAsia="en-US"/>
        </w:rPr>
      </w:pPr>
    </w:p>
    <w:p w14:paraId="7E8D83C5" w14:textId="77777777" w:rsidR="00A70A08" w:rsidRPr="00DC5526" w:rsidRDefault="00DC5526" w:rsidP="00DC5526">
      <w:pPr>
        <w:widowControl w:val="0"/>
        <w:suppressAutoHyphens/>
        <w:overflowPunct w:val="0"/>
        <w:autoSpaceDE w:val="0"/>
        <w:autoSpaceDN w:val="0"/>
        <w:adjustRightInd w:val="0"/>
        <w:ind w:left="720"/>
        <w:textAlignment w:val="baseline"/>
        <w:rPr>
          <w:rFonts w:ascii="Arial" w:hAnsi="Arial" w:cs="Arial"/>
          <w:color w:val="808080" w:themeColor="background1" w:themeShade="80"/>
          <w:sz w:val="24"/>
          <w:szCs w:val="24"/>
          <w:lang w:eastAsia="en-US"/>
        </w:rPr>
      </w:pPr>
      <w:r w:rsidRPr="00C95796">
        <w:rPr>
          <w:rFonts w:ascii="Arial" w:hAnsi="Arial" w:cs="Arial"/>
          <w:color w:val="000000" w:themeColor="text1"/>
          <w:sz w:val="24"/>
          <w:szCs w:val="24"/>
          <w:lang w:eastAsia="en-US"/>
        </w:rPr>
        <w:t>The rational and supporting evidence for this protocol are covered in section 5.13 of the protocol.</w:t>
      </w:r>
      <w:r w:rsidR="00A70A08" w:rsidRPr="00517FF9">
        <w:rPr>
          <w:rFonts w:ascii="Arial" w:hAnsi="Arial" w:cs="Arial"/>
        </w:rPr>
        <w:br w:type="page"/>
      </w:r>
      <w:proofErr w:type="spellStart"/>
      <w:proofErr w:type="gramStart"/>
      <w:r w:rsidR="006B41EB" w:rsidRPr="00517FF9">
        <w:rPr>
          <w:rFonts w:ascii="Arial" w:hAnsi="Arial" w:cs="Arial"/>
        </w:rPr>
        <w:lastRenderedPageBreak/>
        <w:t>ll</w:t>
      </w:r>
      <w:proofErr w:type="spellEnd"/>
      <w:proofErr w:type="gramEnd"/>
    </w:p>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rsidRPr="00517FF9" w14:paraId="7E8D83C8" w14:textId="77777777" w:rsidTr="008A4E24">
        <w:tc>
          <w:tcPr>
            <w:tcW w:w="817" w:type="dxa"/>
            <w:shd w:val="clear" w:color="auto" w:fill="005EB8"/>
          </w:tcPr>
          <w:p w14:paraId="7E8D83C6" w14:textId="77777777" w:rsidR="004648AA" w:rsidRPr="00517FF9" w:rsidRDefault="00C65E68" w:rsidP="008A4E24">
            <w:pPr>
              <w:pStyle w:val="Policynormal"/>
              <w:jc w:val="left"/>
              <w:rPr>
                <w:b/>
                <w:color w:val="FFFFFF" w:themeColor="background1"/>
                <w:sz w:val="28"/>
                <w:szCs w:val="28"/>
              </w:rPr>
            </w:pPr>
            <w:r w:rsidRPr="00517FF9">
              <w:rPr>
                <w:b/>
                <w:color w:val="FFFFFF" w:themeColor="background1"/>
                <w:sz w:val="28"/>
                <w:szCs w:val="28"/>
              </w:rPr>
              <w:t>1</w:t>
            </w:r>
            <w:r w:rsidR="00C64DE4" w:rsidRPr="00517FF9">
              <w:rPr>
                <w:b/>
                <w:color w:val="FFFFFF" w:themeColor="background1"/>
                <w:sz w:val="28"/>
                <w:szCs w:val="28"/>
              </w:rPr>
              <w:t>1</w:t>
            </w:r>
            <w:r w:rsidR="004648AA" w:rsidRPr="00517FF9">
              <w:rPr>
                <w:b/>
                <w:color w:val="FFFFFF" w:themeColor="background1"/>
                <w:sz w:val="28"/>
                <w:szCs w:val="28"/>
              </w:rPr>
              <w:t>.</w:t>
            </w:r>
          </w:p>
        </w:tc>
        <w:tc>
          <w:tcPr>
            <w:tcW w:w="9639" w:type="dxa"/>
            <w:shd w:val="clear" w:color="auto" w:fill="005EB8"/>
          </w:tcPr>
          <w:p w14:paraId="7E8D83C7" w14:textId="77777777" w:rsidR="004648AA" w:rsidRPr="00517FF9" w:rsidRDefault="004648AA" w:rsidP="008A4E24">
            <w:pPr>
              <w:pStyle w:val="Policynormal"/>
              <w:jc w:val="left"/>
              <w:rPr>
                <w:color w:val="FFFFFF" w:themeColor="background1"/>
                <w:sz w:val="22"/>
                <w:szCs w:val="22"/>
              </w:rPr>
            </w:pPr>
            <w:bookmarkStart w:id="37" w:name="DocumentControlInformation"/>
            <w:r w:rsidRPr="00517FF9">
              <w:rPr>
                <w:b/>
                <w:color w:val="FFFFFF" w:themeColor="background1"/>
                <w:sz w:val="28"/>
                <w:szCs w:val="28"/>
              </w:rPr>
              <w:t>Document Control Information</w:t>
            </w:r>
            <w:bookmarkEnd w:id="37"/>
          </w:p>
        </w:tc>
      </w:tr>
    </w:tbl>
    <w:p w14:paraId="7E8D83C9" w14:textId="77777777" w:rsidR="004648AA" w:rsidRPr="00517FF9" w:rsidRDefault="004648AA" w:rsidP="004648AA">
      <w:pPr>
        <w:rPr>
          <w:rFonts w:ascii="Arial" w:hAnsi="Arial" w:cs="Arial"/>
          <w:color w:val="808080" w:themeColor="background1" w:themeShade="80"/>
          <w:sz w:val="24"/>
          <w:szCs w:val="24"/>
        </w:rPr>
      </w:pPr>
    </w:p>
    <w:p w14:paraId="7E8D83CA" w14:textId="77777777" w:rsidR="004648AA" w:rsidRPr="00517FF9" w:rsidRDefault="00A542AA" w:rsidP="004648AA">
      <w:pPr>
        <w:jc w:val="center"/>
        <w:rPr>
          <w:rFonts w:ascii="Arial" w:hAnsi="Arial" w:cs="Arial"/>
          <w:b/>
          <w:sz w:val="22"/>
          <w:szCs w:val="22"/>
        </w:rPr>
      </w:pPr>
      <w:r w:rsidRPr="00517FF9">
        <w:rPr>
          <w:rFonts w:ascii="Arial" w:hAnsi="Arial" w:cs="Arial"/>
          <w:b/>
          <w:sz w:val="22"/>
          <w:szCs w:val="22"/>
        </w:rPr>
        <w:t xml:space="preserve">All sections must be completed </w:t>
      </w:r>
      <w:r w:rsidR="00B9651B" w:rsidRPr="00517FF9">
        <w:rPr>
          <w:rFonts w:ascii="Arial" w:hAnsi="Arial" w:cs="Arial"/>
          <w:b/>
          <w:sz w:val="22"/>
          <w:szCs w:val="22"/>
        </w:rPr>
        <w:t xml:space="preserve">by the author </w:t>
      </w:r>
      <w:r w:rsidRPr="00517FF9">
        <w:rPr>
          <w:rFonts w:ascii="Arial" w:hAnsi="Arial" w:cs="Arial"/>
          <w:b/>
          <w:sz w:val="22"/>
          <w:szCs w:val="22"/>
        </w:rPr>
        <w:t xml:space="preserve">prior to submission for approval </w:t>
      </w:r>
    </w:p>
    <w:p w14:paraId="7E8D83CB" w14:textId="77777777" w:rsidR="004648AA" w:rsidRPr="00517FF9" w:rsidRDefault="004648AA" w:rsidP="004648AA">
      <w:pPr>
        <w:rPr>
          <w:rFonts w:ascii="Arial" w:eastAsiaTheme="minorHAnsi" w:hAnsi="Arial" w:cs="Arial"/>
          <w:color w:val="808080" w:themeColor="background1" w:themeShade="80"/>
          <w:lang w:eastAsia="en-US"/>
        </w:rPr>
      </w:pPr>
    </w:p>
    <w:tbl>
      <w:tblPr>
        <w:tblStyle w:val="TableGrid1"/>
        <w:tblW w:w="10769" w:type="dxa"/>
        <w:tblLook w:val="04A0" w:firstRow="1" w:lastRow="0" w:firstColumn="1" w:lastColumn="0" w:noHBand="0" w:noVBand="1"/>
      </w:tblPr>
      <w:tblGrid>
        <w:gridCol w:w="2376"/>
        <w:gridCol w:w="2694"/>
        <w:gridCol w:w="4252"/>
        <w:gridCol w:w="1447"/>
      </w:tblGrid>
      <w:tr w:rsidR="00C65E68" w:rsidRPr="00517FF9" w14:paraId="7E8D83CE" w14:textId="77777777" w:rsidTr="00F5325A">
        <w:trPr>
          <w:trHeight w:val="841"/>
        </w:trPr>
        <w:tc>
          <w:tcPr>
            <w:tcW w:w="2376" w:type="dxa"/>
            <w:shd w:val="clear" w:color="auto" w:fill="BFBFBF" w:themeFill="background1" w:themeFillShade="BF"/>
          </w:tcPr>
          <w:p w14:paraId="7E8D83CC" w14:textId="77777777" w:rsidR="00C65E68" w:rsidRPr="00517FF9" w:rsidRDefault="00C65E68" w:rsidP="008A4E24">
            <w:pPr>
              <w:rPr>
                <w:rFonts w:ascii="Arial" w:hAnsi="Arial" w:cs="Arial"/>
                <w:b/>
                <w:sz w:val="22"/>
                <w:szCs w:val="22"/>
              </w:rPr>
            </w:pPr>
            <w:r w:rsidRPr="00517FF9">
              <w:rPr>
                <w:rFonts w:ascii="Arial" w:hAnsi="Arial" w:cs="Arial"/>
                <w:b/>
                <w:sz w:val="22"/>
                <w:szCs w:val="22"/>
              </w:rPr>
              <w:t xml:space="preserve">Lead Author:  </w:t>
            </w:r>
          </w:p>
        </w:tc>
        <w:tc>
          <w:tcPr>
            <w:tcW w:w="8393" w:type="dxa"/>
            <w:gridSpan w:val="3"/>
          </w:tcPr>
          <w:p w14:paraId="7E8D83CD" w14:textId="77777777" w:rsidR="00C65E68" w:rsidRPr="00517FF9" w:rsidRDefault="00775975" w:rsidP="00C65E68">
            <w:pPr>
              <w:rPr>
                <w:rFonts w:ascii="Arial" w:hAnsi="Arial" w:cs="Arial"/>
                <w:sz w:val="22"/>
                <w:szCs w:val="22"/>
              </w:rPr>
            </w:pPr>
            <w:r w:rsidRPr="00517FF9">
              <w:rPr>
                <w:rFonts w:ascii="Arial" w:hAnsi="Arial" w:cs="Arial"/>
                <w:sz w:val="22"/>
                <w:szCs w:val="22"/>
              </w:rPr>
              <w:t>A.N. Thomas Consultant in critical care</w:t>
            </w:r>
          </w:p>
        </w:tc>
      </w:tr>
      <w:tr w:rsidR="00C65E68" w:rsidRPr="00517FF9" w14:paraId="7E8D83D2" w14:textId="77777777" w:rsidTr="00C65E68">
        <w:trPr>
          <w:trHeight w:val="539"/>
        </w:trPr>
        <w:tc>
          <w:tcPr>
            <w:tcW w:w="2376" w:type="dxa"/>
            <w:shd w:val="clear" w:color="auto" w:fill="BFBFBF" w:themeFill="background1" w:themeFillShade="BF"/>
          </w:tcPr>
          <w:p w14:paraId="7E8D83CF" w14:textId="77777777" w:rsidR="00C65E68" w:rsidRPr="00517FF9" w:rsidRDefault="00C65E68" w:rsidP="008A4E24">
            <w:pPr>
              <w:rPr>
                <w:rFonts w:ascii="Arial" w:hAnsi="Arial" w:cs="Arial"/>
                <w:b/>
                <w:sz w:val="22"/>
                <w:szCs w:val="22"/>
              </w:rPr>
            </w:pPr>
            <w:r w:rsidRPr="00517FF9">
              <w:rPr>
                <w:rFonts w:ascii="Arial" w:hAnsi="Arial" w:cs="Arial"/>
                <w:b/>
                <w:sz w:val="22"/>
                <w:szCs w:val="22"/>
              </w:rPr>
              <w:t>Lead author contact details:</w:t>
            </w:r>
          </w:p>
        </w:tc>
        <w:tc>
          <w:tcPr>
            <w:tcW w:w="8393" w:type="dxa"/>
            <w:gridSpan w:val="3"/>
          </w:tcPr>
          <w:p w14:paraId="7E8D83D0" w14:textId="77777777" w:rsidR="00C65E68" w:rsidRPr="00517FF9" w:rsidRDefault="007D4DB2" w:rsidP="007D4DB2">
            <w:pPr>
              <w:rPr>
                <w:rFonts w:ascii="Arial" w:hAnsi="Arial" w:cs="Arial"/>
                <w:sz w:val="22"/>
                <w:szCs w:val="22"/>
              </w:rPr>
            </w:pPr>
            <w:r w:rsidRPr="00517FF9">
              <w:rPr>
                <w:rFonts w:ascii="Arial" w:hAnsi="Arial" w:cs="Arial"/>
                <w:sz w:val="22"/>
                <w:szCs w:val="22"/>
              </w:rPr>
              <w:t>C</w:t>
            </w:r>
            <w:r w:rsidR="00C65E68" w:rsidRPr="00517FF9">
              <w:rPr>
                <w:rFonts w:ascii="Arial" w:hAnsi="Arial" w:cs="Arial"/>
                <w:sz w:val="22"/>
                <w:szCs w:val="22"/>
              </w:rPr>
              <w:t>ontact telephone number and email address</w:t>
            </w:r>
          </w:p>
          <w:p w14:paraId="7E8D83D1" w14:textId="77777777" w:rsidR="00F5325A" w:rsidRPr="00517FF9" w:rsidRDefault="00F5325A" w:rsidP="007D4DB2">
            <w:pPr>
              <w:rPr>
                <w:rFonts w:ascii="Arial" w:hAnsi="Arial" w:cs="Arial"/>
                <w:sz w:val="22"/>
                <w:szCs w:val="22"/>
              </w:rPr>
            </w:pPr>
            <w:r w:rsidRPr="00517FF9">
              <w:rPr>
                <w:rFonts w:ascii="Arial" w:hAnsi="Arial" w:cs="Arial"/>
                <w:sz w:val="22"/>
                <w:szCs w:val="22"/>
              </w:rPr>
              <w:t>Dr A.N. Thomas 2064718, tony.thomas@srft.nhs.uk</w:t>
            </w:r>
          </w:p>
        </w:tc>
      </w:tr>
      <w:tr w:rsidR="00D40402" w:rsidRPr="00517FF9" w14:paraId="7E8D83D8" w14:textId="77777777" w:rsidTr="00B9651B">
        <w:trPr>
          <w:trHeight w:val="356"/>
        </w:trPr>
        <w:tc>
          <w:tcPr>
            <w:tcW w:w="2376" w:type="dxa"/>
            <w:vMerge w:val="restart"/>
            <w:shd w:val="clear" w:color="auto" w:fill="BFBFBF" w:themeFill="background1" w:themeFillShade="BF"/>
          </w:tcPr>
          <w:p w14:paraId="7E8D83D3" w14:textId="77777777" w:rsidR="00D40402" w:rsidRPr="00517FF9" w:rsidRDefault="00D40402" w:rsidP="008A4E24">
            <w:pPr>
              <w:rPr>
                <w:rFonts w:ascii="Arial" w:hAnsi="Arial" w:cs="Arial"/>
                <w:b/>
                <w:sz w:val="22"/>
                <w:szCs w:val="22"/>
              </w:rPr>
            </w:pPr>
            <w:r w:rsidRPr="00517FF9">
              <w:rPr>
                <w:rFonts w:ascii="Arial" w:hAnsi="Arial" w:cs="Arial"/>
                <w:b/>
                <w:sz w:val="22"/>
                <w:szCs w:val="22"/>
              </w:rPr>
              <w:t>Consultation</w:t>
            </w:r>
          </w:p>
          <w:p w14:paraId="7E8D83D4" w14:textId="77777777" w:rsidR="00D40402" w:rsidRPr="00517FF9" w:rsidRDefault="00B9651B" w:rsidP="006B41EB">
            <w:pPr>
              <w:rPr>
                <w:rFonts w:ascii="Arial" w:hAnsi="Arial" w:cs="Arial"/>
                <w:sz w:val="22"/>
                <w:szCs w:val="22"/>
              </w:rPr>
            </w:pPr>
            <w:r w:rsidRPr="00517FF9">
              <w:rPr>
                <w:rFonts w:ascii="Arial" w:hAnsi="Arial" w:cs="Arial"/>
                <w:sz w:val="22"/>
                <w:szCs w:val="22"/>
              </w:rPr>
              <w:t>Li</w:t>
            </w:r>
            <w:r w:rsidR="00D40402" w:rsidRPr="00517FF9">
              <w:rPr>
                <w:rFonts w:ascii="Arial" w:hAnsi="Arial" w:cs="Arial"/>
                <w:sz w:val="22"/>
                <w:szCs w:val="22"/>
              </w:rPr>
              <w:t>st the persons or groups who</w:t>
            </w:r>
            <w:r w:rsidR="00385878" w:rsidRPr="00517FF9">
              <w:rPr>
                <w:rFonts w:ascii="Arial" w:hAnsi="Arial" w:cs="Arial"/>
                <w:sz w:val="22"/>
                <w:szCs w:val="22"/>
              </w:rPr>
              <w:t xml:space="preserve"> have contributed to this </w:t>
            </w:r>
            <w:r w:rsidR="006B41EB" w:rsidRPr="00517FF9">
              <w:rPr>
                <w:rFonts w:ascii="Arial" w:hAnsi="Arial" w:cs="Arial"/>
                <w:sz w:val="22"/>
                <w:szCs w:val="22"/>
              </w:rPr>
              <w:t>guideline</w:t>
            </w:r>
            <w:r w:rsidRPr="00517FF9">
              <w:rPr>
                <w:rFonts w:ascii="Arial" w:hAnsi="Arial" w:cs="Arial"/>
                <w:sz w:val="22"/>
                <w:szCs w:val="22"/>
              </w:rPr>
              <w:t>. (please state which Care Organisation</w:t>
            </w:r>
            <w:r w:rsidR="00D40402" w:rsidRPr="00517FF9">
              <w:rPr>
                <w:rFonts w:ascii="Arial" w:hAnsi="Arial" w:cs="Arial"/>
                <w:sz w:val="22"/>
                <w:szCs w:val="22"/>
              </w:rPr>
              <w:t>)</w:t>
            </w:r>
          </w:p>
        </w:tc>
        <w:tc>
          <w:tcPr>
            <w:tcW w:w="2694" w:type="dxa"/>
            <w:vAlign w:val="center"/>
          </w:tcPr>
          <w:p w14:paraId="7E8D83D5" w14:textId="77777777" w:rsidR="00D40402" w:rsidRPr="00517FF9" w:rsidRDefault="00D40402" w:rsidP="008723A8">
            <w:pPr>
              <w:jc w:val="center"/>
              <w:rPr>
                <w:rFonts w:ascii="Arial" w:hAnsi="Arial" w:cs="Arial"/>
              </w:rPr>
            </w:pPr>
            <w:r w:rsidRPr="00517FF9">
              <w:rPr>
                <w:rFonts w:ascii="Arial" w:hAnsi="Arial" w:cs="Arial"/>
                <w:b/>
              </w:rPr>
              <w:t>Name of person or group</w:t>
            </w:r>
          </w:p>
        </w:tc>
        <w:tc>
          <w:tcPr>
            <w:tcW w:w="4252" w:type="dxa"/>
            <w:vAlign w:val="center"/>
          </w:tcPr>
          <w:p w14:paraId="7E8D83D6" w14:textId="77777777" w:rsidR="00D40402" w:rsidRPr="00517FF9" w:rsidRDefault="00B9651B" w:rsidP="008723A8">
            <w:pPr>
              <w:jc w:val="center"/>
              <w:rPr>
                <w:rFonts w:ascii="Arial" w:hAnsi="Arial" w:cs="Arial"/>
              </w:rPr>
            </w:pPr>
            <w:r w:rsidRPr="00517FF9">
              <w:rPr>
                <w:rFonts w:ascii="Arial" w:hAnsi="Arial" w:cs="Arial"/>
                <w:b/>
                <w:bCs/>
              </w:rPr>
              <w:t>Role / Department / Committee (Care Org)</w:t>
            </w:r>
          </w:p>
        </w:tc>
        <w:tc>
          <w:tcPr>
            <w:tcW w:w="1447" w:type="dxa"/>
            <w:vAlign w:val="center"/>
          </w:tcPr>
          <w:p w14:paraId="7E8D83D7" w14:textId="77777777" w:rsidR="00D40402" w:rsidRPr="00517FF9" w:rsidRDefault="00D40402" w:rsidP="008723A8">
            <w:pPr>
              <w:jc w:val="center"/>
              <w:rPr>
                <w:rFonts w:ascii="Arial" w:hAnsi="Arial" w:cs="Arial"/>
              </w:rPr>
            </w:pPr>
            <w:r w:rsidRPr="00517FF9">
              <w:rPr>
                <w:rFonts w:ascii="Arial" w:hAnsi="Arial" w:cs="Arial"/>
                <w:b/>
              </w:rPr>
              <w:t>Date</w:t>
            </w:r>
          </w:p>
        </w:tc>
      </w:tr>
      <w:tr w:rsidR="00D40402" w:rsidRPr="00517FF9" w14:paraId="7E8D83DD" w14:textId="77777777" w:rsidTr="00B9651B">
        <w:trPr>
          <w:trHeight w:val="352"/>
        </w:trPr>
        <w:tc>
          <w:tcPr>
            <w:tcW w:w="2376" w:type="dxa"/>
            <w:vMerge/>
            <w:shd w:val="clear" w:color="auto" w:fill="BFBFBF" w:themeFill="background1" w:themeFillShade="BF"/>
          </w:tcPr>
          <w:p w14:paraId="7E8D83D9" w14:textId="77777777" w:rsidR="00D40402" w:rsidRPr="00517FF9" w:rsidRDefault="00D40402" w:rsidP="008A4E24">
            <w:pPr>
              <w:rPr>
                <w:rFonts w:ascii="Arial" w:hAnsi="Arial" w:cs="Arial"/>
                <w:b/>
                <w:sz w:val="22"/>
                <w:szCs w:val="22"/>
              </w:rPr>
            </w:pPr>
          </w:p>
        </w:tc>
        <w:tc>
          <w:tcPr>
            <w:tcW w:w="2694" w:type="dxa"/>
            <w:vAlign w:val="center"/>
          </w:tcPr>
          <w:p w14:paraId="7E8D83DA" w14:textId="77777777" w:rsidR="00D40402" w:rsidRPr="00517FF9" w:rsidRDefault="00F5325A" w:rsidP="008723A8">
            <w:pPr>
              <w:jc w:val="center"/>
              <w:rPr>
                <w:rFonts w:ascii="Arial" w:hAnsi="Arial" w:cs="Arial"/>
              </w:rPr>
            </w:pPr>
            <w:r w:rsidRPr="00517FF9">
              <w:rPr>
                <w:rFonts w:ascii="Arial" w:hAnsi="Arial" w:cs="Arial"/>
              </w:rPr>
              <w:t>Rhodri Harris</w:t>
            </w:r>
          </w:p>
        </w:tc>
        <w:tc>
          <w:tcPr>
            <w:tcW w:w="4252" w:type="dxa"/>
            <w:vAlign w:val="center"/>
          </w:tcPr>
          <w:p w14:paraId="7E8D83DB" w14:textId="77777777" w:rsidR="00D40402" w:rsidRPr="00517FF9" w:rsidRDefault="00F5325A" w:rsidP="008723A8">
            <w:pPr>
              <w:jc w:val="center"/>
              <w:rPr>
                <w:rFonts w:ascii="Arial" w:hAnsi="Arial" w:cs="Arial"/>
              </w:rPr>
            </w:pPr>
            <w:r w:rsidRPr="00517FF9">
              <w:rPr>
                <w:rFonts w:ascii="Arial" w:hAnsi="Arial" w:cs="Arial"/>
              </w:rPr>
              <w:t>Contributed 90% +- only not lead author as does not currently work in the Trust</w:t>
            </w:r>
          </w:p>
        </w:tc>
        <w:tc>
          <w:tcPr>
            <w:tcW w:w="1447" w:type="dxa"/>
            <w:vAlign w:val="center"/>
          </w:tcPr>
          <w:p w14:paraId="7E8D83DC" w14:textId="77777777" w:rsidR="00D40402" w:rsidRPr="00517FF9" w:rsidRDefault="00775975" w:rsidP="00B9651B">
            <w:pPr>
              <w:rPr>
                <w:rFonts w:ascii="Arial" w:hAnsi="Arial" w:cs="Arial"/>
              </w:rPr>
            </w:pPr>
            <w:r w:rsidRPr="00517FF9">
              <w:rPr>
                <w:rFonts w:ascii="Arial" w:hAnsi="Arial" w:cs="Arial"/>
              </w:rPr>
              <w:t>10/12/2018</w:t>
            </w:r>
          </w:p>
        </w:tc>
      </w:tr>
      <w:tr w:rsidR="00D40402" w:rsidRPr="00517FF9" w14:paraId="7E8D83E2" w14:textId="77777777" w:rsidTr="00B9651B">
        <w:trPr>
          <w:trHeight w:val="352"/>
        </w:trPr>
        <w:tc>
          <w:tcPr>
            <w:tcW w:w="2376" w:type="dxa"/>
            <w:vMerge/>
            <w:shd w:val="clear" w:color="auto" w:fill="BFBFBF" w:themeFill="background1" w:themeFillShade="BF"/>
          </w:tcPr>
          <w:p w14:paraId="7E8D83DE" w14:textId="77777777" w:rsidR="00D40402" w:rsidRPr="00517FF9" w:rsidRDefault="00D40402" w:rsidP="008A4E24">
            <w:pPr>
              <w:rPr>
                <w:rFonts w:ascii="Arial" w:hAnsi="Arial" w:cs="Arial"/>
                <w:b/>
                <w:sz w:val="22"/>
                <w:szCs w:val="22"/>
              </w:rPr>
            </w:pPr>
          </w:p>
        </w:tc>
        <w:tc>
          <w:tcPr>
            <w:tcW w:w="2694" w:type="dxa"/>
            <w:vAlign w:val="center"/>
          </w:tcPr>
          <w:p w14:paraId="7E8D83DF" w14:textId="77777777" w:rsidR="00D40402" w:rsidRPr="00517FF9" w:rsidRDefault="00F5325A" w:rsidP="008723A8">
            <w:pPr>
              <w:jc w:val="center"/>
              <w:rPr>
                <w:rFonts w:ascii="Arial" w:hAnsi="Arial" w:cs="Arial"/>
              </w:rPr>
            </w:pPr>
            <w:r w:rsidRPr="00517FF9">
              <w:rPr>
                <w:rFonts w:ascii="Arial" w:hAnsi="Arial" w:cs="Arial"/>
              </w:rPr>
              <w:t>Emma Boxall</w:t>
            </w:r>
          </w:p>
        </w:tc>
        <w:tc>
          <w:tcPr>
            <w:tcW w:w="4252" w:type="dxa"/>
            <w:vAlign w:val="center"/>
          </w:tcPr>
          <w:p w14:paraId="7E8D83E0" w14:textId="77777777" w:rsidR="00D40402" w:rsidRPr="00517FF9" w:rsidRDefault="00775975" w:rsidP="008723A8">
            <w:pPr>
              <w:jc w:val="center"/>
              <w:rPr>
                <w:rFonts w:ascii="Arial" w:hAnsi="Arial" w:cs="Arial"/>
              </w:rPr>
            </w:pPr>
            <w:r w:rsidRPr="00517FF9">
              <w:rPr>
                <w:rFonts w:ascii="Arial" w:hAnsi="Arial" w:cs="Arial"/>
              </w:rPr>
              <w:t xml:space="preserve">Critical Care </w:t>
            </w:r>
            <w:r w:rsidR="00F5325A" w:rsidRPr="00517FF9">
              <w:rPr>
                <w:rFonts w:ascii="Arial" w:hAnsi="Arial" w:cs="Arial"/>
              </w:rPr>
              <w:t>Pharmacist SRFT</w:t>
            </w:r>
          </w:p>
        </w:tc>
        <w:tc>
          <w:tcPr>
            <w:tcW w:w="1447" w:type="dxa"/>
            <w:vAlign w:val="center"/>
          </w:tcPr>
          <w:p w14:paraId="7E8D83E1" w14:textId="77777777" w:rsidR="00D40402" w:rsidRPr="00517FF9" w:rsidRDefault="00775975" w:rsidP="008723A8">
            <w:pPr>
              <w:jc w:val="center"/>
              <w:rPr>
                <w:rFonts w:ascii="Arial" w:hAnsi="Arial" w:cs="Arial"/>
              </w:rPr>
            </w:pPr>
            <w:r w:rsidRPr="00517FF9">
              <w:rPr>
                <w:rFonts w:ascii="Arial" w:hAnsi="Arial" w:cs="Arial"/>
              </w:rPr>
              <w:t>10/12/2018</w:t>
            </w:r>
          </w:p>
        </w:tc>
      </w:tr>
      <w:tr w:rsidR="00D40402" w:rsidRPr="00517FF9" w14:paraId="7E8D83E7" w14:textId="77777777" w:rsidTr="00B9651B">
        <w:trPr>
          <w:trHeight w:val="352"/>
        </w:trPr>
        <w:tc>
          <w:tcPr>
            <w:tcW w:w="2376" w:type="dxa"/>
            <w:vMerge/>
            <w:shd w:val="clear" w:color="auto" w:fill="BFBFBF" w:themeFill="background1" w:themeFillShade="BF"/>
          </w:tcPr>
          <w:p w14:paraId="7E8D83E3" w14:textId="77777777" w:rsidR="00D40402" w:rsidRPr="00517FF9" w:rsidRDefault="00D40402" w:rsidP="008A4E24">
            <w:pPr>
              <w:rPr>
                <w:rFonts w:ascii="Arial" w:hAnsi="Arial" w:cs="Arial"/>
                <w:b/>
                <w:sz w:val="22"/>
                <w:szCs w:val="22"/>
              </w:rPr>
            </w:pPr>
          </w:p>
        </w:tc>
        <w:tc>
          <w:tcPr>
            <w:tcW w:w="2694" w:type="dxa"/>
            <w:vAlign w:val="center"/>
          </w:tcPr>
          <w:p w14:paraId="7E8D83E4" w14:textId="77777777" w:rsidR="00D40402" w:rsidRPr="00517FF9" w:rsidRDefault="00D40402" w:rsidP="008723A8">
            <w:pPr>
              <w:jc w:val="center"/>
              <w:rPr>
                <w:rFonts w:ascii="Arial" w:hAnsi="Arial" w:cs="Arial"/>
              </w:rPr>
            </w:pPr>
          </w:p>
        </w:tc>
        <w:tc>
          <w:tcPr>
            <w:tcW w:w="4252" w:type="dxa"/>
            <w:vAlign w:val="center"/>
          </w:tcPr>
          <w:p w14:paraId="7E8D83E5" w14:textId="77777777" w:rsidR="00D40402" w:rsidRPr="00517FF9" w:rsidRDefault="00D40402" w:rsidP="008723A8">
            <w:pPr>
              <w:jc w:val="center"/>
              <w:rPr>
                <w:rFonts w:ascii="Arial" w:hAnsi="Arial" w:cs="Arial"/>
              </w:rPr>
            </w:pPr>
          </w:p>
        </w:tc>
        <w:tc>
          <w:tcPr>
            <w:tcW w:w="1447" w:type="dxa"/>
            <w:vAlign w:val="center"/>
          </w:tcPr>
          <w:p w14:paraId="7E8D83E6" w14:textId="77777777" w:rsidR="00D40402" w:rsidRPr="00517FF9" w:rsidRDefault="00D40402" w:rsidP="008723A8">
            <w:pPr>
              <w:jc w:val="center"/>
              <w:rPr>
                <w:rFonts w:ascii="Arial" w:hAnsi="Arial" w:cs="Arial"/>
              </w:rPr>
            </w:pPr>
          </w:p>
        </w:tc>
      </w:tr>
      <w:tr w:rsidR="00D40402" w:rsidRPr="00517FF9" w14:paraId="7E8D83EC" w14:textId="77777777" w:rsidTr="00B9651B">
        <w:trPr>
          <w:trHeight w:val="352"/>
        </w:trPr>
        <w:tc>
          <w:tcPr>
            <w:tcW w:w="2376" w:type="dxa"/>
            <w:vMerge/>
            <w:shd w:val="clear" w:color="auto" w:fill="BFBFBF" w:themeFill="background1" w:themeFillShade="BF"/>
          </w:tcPr>
          <w:p w14:paraId="7E8D83E8" w14:textId="77777777" w:rsidR="00D40402" w:rsidRPr="00517FF9" w:rsidRDefault="00D40402" w:rsidP="008A4E24">
            <w:pPr>
              <w:rPr>
                <w:rFonts w:ascii="Arial" w:hAnsi="Arial" w:cs="Arial"/>
                <w:b/>
                <w:sz w:val="22"/>
                <w:szCs w:val="22"/>
              </w:rPr>
            </w:pPr>
          </w:p>
        </w:tc>
        <w:tc>
          <w:tcPr>
            <w:tcW w:w="2694" w:type="dxa"/>
            <w:vAlign w:val="center"/>
          </w:tcPr>
          <w:p w14:paraId="7E8D83E9" w14:textId="77777777" w:rsidR="00D40402" w:rsidRPr="00517FF9" w:rsidRDefault="00D40402" w:rsidP="008723A8">
            <w:pPr>
              <w:jc w:val="center"/>
              <w:rPr>
                <w:rFonts w:ascii="Arial" w:hAnsi="Arial" w:cs="Arial"/>
              </w:rPr>
            </w:pPr>
          </w:p>
        </w:tc>
        <w:tc>
          <w:tcPr>
            <w:tcW w:w="4252" w:type="dxa"/>
            <w:vAlign w:val="center"/>
          </w:tcPr>
          <w:p w14:paraId="7E8D83EA" w14:textId="77777777" w:rsidR="00D40402" w:rsidRPr="00517FF9" w:rsidRDefault="00D40402" w:rsidP="008723A8">
            <w:pPr>
              <w:jc w:val="center"/>
              <w:rPr>
                <w:rFonts w:ascii="Arial" w:hAnsi="Arial" w:cs="Arial"/>
              </w:rPr>
            </w:pPr>
          </w:p>
        </w:tc>
        <w:tc>
          <w:tcPr>
            <w:tcW w:w="1447" w:type="dxa"/>
            <w:vAlign w:val="center"/>
          </w:tcPr>
          <w:p w14:paraId="7E8D83EB" w14:textId="77777777" w:rsidR="00D40402" w:rsidRPr="00517FF9" w:rsidRDefault="00D40402" w:rsidP="008723A8">
            <w:pPr>
              <w:jc w:val="center"/>
              <w:rPr>
                <w:rFonts w:ascii="Arial" w:hAnsi="Arial" w:cs="Arial"/>
              </w:rPr>
            </w:pPr>
          </w:p>
        </w:tc>
      </w:tr>
      <w:tr w:rsidR="00D40402" w:rsidRPr="00517FF9" w14:paraId="7E8D83F1" w14:textId="77777777" w:rsidTr="00B9651B">
        <w:trPr>
          <w:trHeight w:val="352"/>
        </w:trPr>
        <w:tc>
          <w:tcPr>
            <w:tcW w:w="2376" w:type="dxa"/>
            <w:vMerge/>
            <w:shd w:val="clear" w:color="auto" w:fill="BFBFBF" w:themeFill="background1" w:themeFillShade="BF"/>
          </w:tcPr>
          <w:p w14:paraId="7E8D83ED" w14:textId="77777777" w:rsidR="00D40402" w:rsidRPr="00517FF9" w:rsidRDefault="00D40402" w:rsidP="008A4E24">
            <w:pPr>
              <w:rPr>
                <w:rFonts w:ascii="Arial" w:hAnsi="Arial" w:cs="Arial"/>
                <w:b/>
                <w:sz w:val="22"/>
                <w:szCs w:val="22"/>
              </w:rPr>
            </w:pPr>
          </w:p>
        </w:tc>
        <w:tc>
          <w:tcPr>
            <w:tcW w:w="2694" w:type="dxa"/>
            <w:vAlign w:val="center"/>
          </w:tcPr>
          <w:p w14:paraId="7E8D83EE" w14:textId="77777777" w:rsidR="00D40402" w:rsidRPr="00517FF9" w:rsidRDefault="00D40402" w:rsidP="008723A8">
            <w:pPr>
              <w:jc w:val="center"/>
              <w:rPr>
                <w:rFonts w:ascii="Arial" w:hAnsi="Arial" w:cs="Arial"/>
              </w:rPr>
            </w:pPr>
          </w:p>
        </w:tc>
        <w:tc>
          <w:tcPr>
            <w:tcW w:w="4252" w:type="dxa"/>
            <w:vAlign w:val="center"/>
          </w:tcPr>
          <w:p w14:paraId="7E8D83EF" w14:textId="77777777" w:rsidR="00D40402" w:rsidRPr="00517FF9" w:rsidRDefault="00D40402" w:rsidP="008723A8">
            <w:pPr>
              <w:jc w:val="center"/>
              <w:rPr>
                <w:rFonts w:ascii="Arial" w:hAnsi="Arial" w:cs="Arial"/>
              </w:rPr>
            </w:pPr>
          </w:p>
        </w:tc>
        <w:tc>
          <w:tcPr>
            <w:tcW w:w="1447" w:type="dxa"/>
            <w:vAlign w:val="center"/>
          </w:tcPr>
          <w:p w14:paraId="7E8D83F0" w14:textId="77777777" w:rsidR="00D40402" w:rsidRPr="00517FF9" w:rsidRDefault="00D40402" w:rsidP="008723A8">
            <w:pPr>
              <w:jc w:val="center"/>
              <w:rPr>
                <w:rFonts w:ascii="Arial" w:hAnsi="Arial" w:cs="Arial"/>
              </w:rPr>
            </w:pPr>
          </w:p>
        </w:tc>
      </w:tr>
      <w:tr w:rsidR="00D40402" w:rsidRPr="00517FF9" w14:paraId="7E8D83F6" w14:textId="77777777" w:rsidTr="00B9651B">
        <w:trPr>
          <w:trHeight w:val="352"/>
        </w:trPr>
        <w:tc>
          <w:tcPr>
            <w:tcW w:w="2376" w:type="dxa"/>
            <w:vMerge/>
            <w:shd w:val="clear" w:color="auto" w:fill="BFBFBF" w:themeFill="background1" w:themeFillShade="BF"/>
          </w:tcPr>
          <w:p w14:paraId="7E8D83F2" w14:textId="77777777" w:rsidR="00D40402" w:rsidRPr="00517FF9" w:rsidRDefault="00D40402" w:rsidP="008A4E24">
            <w:pPr>
              <w:rPr>
                <w:rFonts w:ascii="Arial" w:hAnsi="Arial" w:cs="Arial"/>
                <w:b/>
                <w:sz w:val="22"/>
                <w:szCs w:val="22"/>
              </w:rPr>
            </w:pPr>
          </w:p>
        </w:tc>
        <w:tc>
          <w:tcPr>
            <w:tcW w:w="2694" w:type="dxa"/>
            <w:vAlign w:val="center"/>
          </w:tcPr>
          <w:p w14:paraId="7E8D83F3" w14:textId="77777777" w:rsidR="00D40402" w:rsidRPr="00517FF9" w:rsidRDefault="00D40402" w:rsidP="008723A8">
            <w:pPr>
              <w:jc w:val="center"/>
              <w:rPr>
                <w:rFonts w:ascii="Arial" w:hAnsi="Arial" w:cs="Arial"/>
              </w:rPr>
            </w:pPr>
          </w:p>
        </w:tc>
        <w:tc>
          <w:tcPr>
            <w:tcW w:w="4252" w:type="dxa"/>
            <w:vAlign w:val="center"/>
          </w:tcPr>
          <w:p w14:paraId="7E8D83F4" w14:textId="77777777" w:rsidR="00D40402" w:rsidRPr="00517FF9" w:rsidRDefault="00D40402" w:rsidP="008723A8">
            <w:pPr>
              <w:jc w:val="center"/>
              <w:rPr>
                <w:rFonts w:ascii="Arial" w:hAnsi="Arial" w:cs="Arial"/>
              </w:rPr>
            </w:pPr>
          </w:p>
        </w:tc>
        <w:tc>
          <w:tcPr>
            <w:tcW w:w="1447" w:type="dxa"/>
            <w:vAlign w:val="center"/>
          </w:tcPr>
          <w:p w14:paraId="7E8D83F5" w14:textId="77777777" w:rsidR="00D40402" w:rsidRPr="00517FF9" w:rsidRDefault="00D40402" w:rsidP="008723A8">
            <w:pPr>
              <w:jc w:val="center"/>
              <w:rPr>
                <w:rFonts w:ascii="Arial" w:hAnsi="Arial" w:cs="Arial"/>
              </w:rPr>
            </w:pPr>
          </w:p>
        </w:tc>
      </w:tr>
      <w:tr w:rsidR="00D40402" w:rsidRPr="00517FF9" w14:paraId="7E8D83FC" w14:textId="77777777" w:rsidTr="00B9651B">
        <w:trPr>
          <w:trHeight w:val="356"/>
        </w:trPr>
        <w:tc>
          <w:tcPr>
            <w:tcW w:w="2376" w:type="dxa"/>
            <w:vMerge w:val="restart"/>
            <w:shd w:val="clear" w:color="auto" w:fill="BFBFBF" w:themeFill="background1" w:themeFillShade="BF"/>
          </w:tcPr>
          <w:p w14:paraId="7E8D83F7" w14:textId="77777777" w:rsidR="00B9651B" w:rsidRPr="00517FF9" w:rsidRDefault="00D40402" w:rsidP="00B9651B">
            <w:pPr>
              <w:rPr>
                <w:rFonts w:ascii="Arial" w:hAnsi="Arial" w:cs="Arial"/>
                <w:b/>
                <w:sz w:val="22"/>
                <w:szCs w:val="22"/>
              </w:rPr>
            </w:pPr>
            <w:r w:rsidRPr="00517FF9">
              <w:rPr>
                <w:rFonts w:ascii="Arial" w:hAnsi="Arial" w:cs="Arial"/>
                <w:b/>
                <w:sz w:val="22"/>
                <w:szCs w:val="22"/>
              </w:rPr>
              <w:t>Endorsement</w:t>
            </w:r>
          </w:p>
          <w:p w14:paraId="7E8D83F8" w14:textId="77777777" w:rsidR="00D40402" w:rsidRPr="00517FF9" w:rsidRDefault="00B9651B" w:rsidP="009A44E9">
            <w:pPr>
              <w:rPr>
                <w:rFonts w:ascii="Arial" w:hAnsi="Arial" w:cs="Arial"/>
                <w:b/>
                <w:sz w:val="22"/>
                <w:szCs w:val="22"/>
              </w:rPr>
            </w:pPr>
            <w:r w:rsidRPr="00517FF9">
              <w:rPr>
                <w:rFonts w:ascii="Arial" w:hAnsi="Arial" w:cs="Arial"/>
                <w:sz w:val="22"/>
                <w:szCs w:val="22"/>
              </w:rPr>
              <w:t>L</w:t>
            </w:r>
            <w:r w:rsidR="00D40402" w:rsidRPr="00517FF9">
              <w:rPr>
                <w:rFonts w:ascii="Arial" w:hAnsi="Arial" w:cs="Arial"/>
                <w:sz w:val="22"/>
                <w:szCs w:val="22"/>
              </w:rPr>
              <w:t xml:space="preserve">ist the persons or groups who have seen </w:t>
            </w:r>
            <w:r w:rsidRPr="00517FF9">
              <w:rPr>
                <w:rFonts w:ascii="Arial" w:hAnsi="Arial" w:cs="Arial"/>
                <w:sz w:val="22"/>
                <w:szCs w:val="22"/>
              </w:rPr>
              <w:t>given their support to</w:t>
            </w:r>
            <w:r w:rsidR="00385878" w:rsidRPr="00517FF9">
              <w:rPr>
                <w:rFonts w:ascii="Arial" w:hAnsi="Arial" w:cs="Arial"/>
                <w:sz w:val="22"/>
                <w:szCs w:val="22"/>
              </w:rPr>
              <w:t xml:space="preserve"> this </w:t>
            </w:r>
            <w:r w:rsidR="006B41EB" w:rsidRPr="00517FF9">
              <w:rPr>
                <w:rFonts w:ascii="Arial" w:hAnsi="Arial" w:cs="Arial"/>
                <w:sz w:val="22"/>
                <w:szCs w:val="22"/>
              </w:rPr>
              <w:t>guideline</w:t>
            </w:r>
            <w:r w:rsidRPr="00517FF9">
              <w:rPr>
                <w:rFonts w:ascii="Arial" w:hAnsi="Arial" w:cs="Arial"/>
                <w:sz w:val="22"/>
                <w:szCs w:val="22"/>
              </w:rPr>
              <w:t>. (please state which Care Organisation</w:t>
            </w:r>
            <w:r w:rsidR="00D40402" w:rsidRPr="00517FF9">
              <w:rPr>
                <w:rFonts w:ascii="Arial" w:hAnsi="Arial" w:cs="Arial"/>
                <w:sz w:val="22"/>
                <w:szCs w:val="22"/>
              </w:rPr>
              <w:t xml:space="preserve">) </w:t>
            </w:r>
          </w:p>
        </w:tc>
        <w:tc>
          <w:tcPr>
            <w:tcW w:w="2694" w:type="dxa"/>
            <w:vAlign w:val="center"/>
          </w:tcPr>
          <w:p w14:paraId="7E8D83F9" w14:textId="77777777" w:rsidR="00D40402" w:rsidRPr="00517FF9" w:rsidRDefault="00D40402" w:rsidP="008723A8">
            <w:pPr>
              <w:jc w:val="center"/>
              <w:rPr>
                <w:rFonts w:ascii="Arial" w:hAnsi="Arial" w:cs="Arial"/>
              </w:rPr>
            </w:pPr>
            <w:r w:rsidRPr="00517FF9">
              <w:rPr>
                <w:rFonts w:ascii="Arial" w:hAnsi="Arial" w:cs="Arial"/>
                <w:b/>
              </w:rPr>
              <w:t>Name of person or group</w:t>
            </w:r>
          </w:p>
        </w:tc>
        <w:tc>
          <w:tcPr>
            <w:tcW w:w="4252" w:type="dxa"/>
            <w:vAlign w:val="center"/>
          </w:tcPr>
          <w:p w14:paraId="7E8D83FA" w14:textId="77777777" w:rsidR="00D40402" w:rsidRPr="00517FF9" w:rsidRDefault="00B9651B" w:rsidP="008723A8">
            <w:pPr>
              <w:jc w:val="center"/>
              <w:rPr>
                <w:rFonts w:ascii="Arial" w:hAnsi="Arial" w:cs="Arial"/>
              </w:rPr>
            </w:pPr>
            <w:r w:rsidRPr="00517FF9">
              <w:rPr>
                <w:rFonts w:ascii="Arial" w:hAnsi="Arial" w:cs="Arial"/>
                <w:b/>
                <w:bCs/>
              </w:rPr>
              <w:t>Role / Department / Committee (Care Org)</w:t>
            </w:r>
          </w:p>
        </w:tc>
        <w:tc>
          <w:tcPr>
            <w:tcW w:w="1447" w:type="dxa"/>
            <w:vAlign w:val="center"/>
          </w:tcPr>
          <w:p w14:paraId="7E8D83FB" w14:textId="77777777" w:rsidR="00D40402" w:rsidRPr="00517FF9" w:rsidRDefault="00D40402" w:rsidP="008723A8">
            <w:pPr>
              <w:jc w:val="center"/>
              <w:rPr>
                <w:rFonts w:ascii="Arial" w:hAnsi="Arial" w:cs="Arial"/>
              </w:rPr>
            </w:pPr>
            <w:r w:rsidRPr="00517FF9">
              <w:rPr>
                <w:rFonts w:ascii="Arial" w:hAnsi="Arial" w:cs="Arial"/>
                <w:b/>
              </w:rPr>
              <w:t>Date</w:t>
            </w:r>
          </w:p>
        </w:tc>
      </w:tr>
      <w:tr w:rsidR="00D40402" w:rsidRPr="00517FF9" w14:paraId="7E8D8401" w14:textId="77777777" w:rsidTr="00B9651B">
        <w:trPr>
          <w:trHeight w:val="352"/>
        </w:trPr>
        <w:tc>
          <w:tcPr>
            <w:tcW w:w="2376" w:type="dxa"/>
            <w:vMerge/>
            <w:shd w:val="clear" w:color="auto" w:fill="BFBFBF" w:themeFill="background1" w:themeFillShade="BF"/>
          </w:tcPr>
          <w:p w14:paraId="7E8D83FD" w14:textId="77777777" w:rsidR="00D40402" w:rsidRPr="00517FF9" w:rsidRDefault="00D40402" w:rsidP="003E112D">
            <w:pPr>
              <w:rPr>
                <w:rFonts w:ascii="Arial" w:hAnsi="Arial" w:cs="Arial"/>
                <w:b/>
                <w:sz w:val="22"/>
                <w:szCs w:val="22"/>
              </w:rPr>
            </w:pPr>
          </w:p>
        </w:tc>
        <w:tc>
          <w:tcPr>
            <w:tcW w:w="2694" w:type="dxa"/>
            <w:vAlign w:val="center"/>
          </w:tcPr>
          <w:p w14:paraId="7E8D83FE" w14:textId="77777777" w:rsidR="00D40402" w:rsidRPr="00517FF9" w:rsidRDefault="00775975" w:rsidP="008723A8">
            <w:pPr>
              <w:jc w:val="center"/>
              <w:rPr>
                <w:rFonts w:ascii="Arial" w:hAnsi="Arial" w:cs="Arial"/>
              </w:rPr>
            </w:pPr>
            <w:r w:rsidRPr="00517FF9">
              <w:rPr>
                <w:rFonts w:ascii="Arial" w:hAnsi="Arial" w:cs="Arial"/>
              </w:rPr>
              <w:t>Critical Care Management committee</w:t>
            </w:r>
          </w:p>
        </w:tc>
        <w:tc>
          <w:tcPr>
            <w:tcW w:w="4252" w:type="dxa"/>
            <w:vAlign w:val="center"/>
          </w:tcPr>
          <w:p w14:paraId="7E8D83FF" w14:textId="77777777" w:rsidR="00D40402" w:rsidRPr="00517FF9" w:rsidRDefault="00775975" w:rsidP="008723A8">
            <w:pPr>
              <w:jc w:val="center"/>
              <w:rPr>
                <w:rFonts w:ascii="Arial" w:hAnsi="Arial" w:cs="Arial"/>
              </w:rPr>
            </w:pPr>
            <w:r w:rsidRPr="00517FF9">
              <w:rPr>
                <w:rFonts w:ascii="Arial" w:hAnsi="Arial" w:cs="Arial"/>
              </w:rPr>
              <w:t>Critical care management</w:t>
            </w:r>
          </w:p>
        </w:tc>
        <w:tc>
          <w:tcPr>
            <w:tcW w:w="1447" w:type="dxa"/>
            <w:vAlign w:val="center"/>
          </w:tcPr>
          <w:p w14:paraId="7E8D8400" w14:textId="77777777" w:rsidR="00D40402" w:rsidRPr="00517FF9" w:rsidRDefault="00775975" w:rsidP="00B9651B">
            <w:pPr>
              <w:rPr>
                <w:rFonts w:ascii="Arial" w:hAnsi="Arial" w:cs="Arial"/>
              </w:rPr>
            </w:pPr>
            <w:r w:rsidRPr="00517FF9">
              <w:rPr>
                <w:rFonts w:ascii="Arial" w:hAnsi="Arial" w:cs="Arial"/>
              </w:rPr>
              <w:t>10/12/2018</w:t>
            </w:r>
          </w:p>
        </w:tc>
      </w:tr>
      <w:tr w:rsidR="00D40402" w:rsidRPr="00517FF9" w14:paraId="7E8D8406" w14:textId="77777777" w:rsidTr="00B9651B">
        <w:trPr>
          <w:trHeight w:val="352"/>
        </w:trPr>
        <w:tc>
          <w:tcPr>
            <w:tcW w:w="2376" w:type="dxa"/>
            <w:vMerge/>
            <w:shd w:val="clear" w:color="auto" w:fill="BFBFBF" w:themeFill="background1" w:themeFillShade="BF"/>
          </w:tcPr>
          <w:p w14:paraId="7E8D8402" w14:textId="77777777" w:rsidR="00D40402" w:rsidRPr="00517FF9" w:rsidRDefault="00D40402" w:rsidP="003E112D">
            <w:pPr>
              <w:rPr>
                <w:rFonts w:ascii="Arial" w:hAnsi="Arial" w:cs="Arial"/>
                <w:b/>
                <w:sz w:val="22"/>
                <w:szCs w:val="22"/>
              </w:rPr>
            </w:pPr>
          </w:p>
        </w:tc>
        <w:tc>
          <w:tcPr>
            <w:tcW w:w="2694" w:type="dxa"/>
            <w:vAlign w:val="center"/>
          </w:tcPr>
          <w:p w14:paraId="7E8D8403" w14:textId="77777777" w:rsidR="00D40402" w:rsidRPr="00517FF9" w:rsidRDefault="00D40402" w:rsidP="008723A8">
            <w:pPr>
              <w:jc w:val="center"/>
              <w:rPr>
                <w:rFonts w:ascii="Arial" w:hAnsi="Arial" w:cs="Arial"/>
              </w:rPr>
            </w:pPr>
          </w:p>
        </w:tc>
        <w:tc>
          <w:tcPr>
            <w:tcW w:w="4252" w:type="dxa"/>
            <w:vAlign w:val="center"/>
          </w:tcPr>
          <w:p w14:paraId="7E8D8404" w14:textId="77777777" w:rsidR="00D40402" w:rsidRPr="00517FF9" w:rsidRDefault="00D40402" w:rsidP="008723A8">
            <w:pPr>
              <w:jc w:val="center"/>
              <w:rPr>
                <w:rFonts w:ascii="Arial" w:hAnsi="Arial" w:cs="Arial"/>
              </w:rPr>
            </w:pPr>
          </w:p>
        </w:tc>
        <w:tc>
          <w:tcPr>
            <w:tcW w:w="1447" w:type="dxa"/>
            <w:vAlign w:val="center"/>
          </w:tcPr>
          <w:p w14:paraId="7E8D8405" w14:textId="77777777" w:rsidR="00D40402" w:rsidRPr="00517FF9" w:rsidRDefault="00D40402" w:rsidP="008723A8">
            <w:pPr>
              <w:jc w:val="center"/>
              <w:rPr>
                <w:rFonts w:ascii="Arial" w:hAnsi="Arial" w:cs="Arial"/>
              </w:rPr>
            </w:pPr>
          </w:p>
        </w:tc>
      </w:tr>
      <w:tr w:rsidR="00D40402" w:rsidRPr="00517FF9" w14:paraId="7E8D840B" w14:textId="77777777" w:rsidTr="00B9651B">
        <w:trPr>
          <w:trHeight w:val="352"/>
        </w:trPr>
        <w:tc>
          <w:tcPr>
            <w:tcW w:w="2376" w:type="dxa"/>
            <w:vMerge/>
            <w:shd w:val="clear" w:color="auto" w:fill="BFBFBF" w:themeFill="background1" w:themeFillShade="BF"/>
          </w:tcPr>
          <w:p w14:paraId="7E8D8407" w14:textId="77777777" w:rsidR="00D40402" w:rsidRPr="00517FF9" w:rsidRDefault="00D40402" w:rsidP="003E112D">
            <w:pPr>
              <w:rPr>
                <w:rFonts w:ascii="Arial" w:hAnsi="Arial" w:cs="Arial"/>
                <w:b/>
                <w:sz w:val="22"/>
                <w:szCs w:val="22"/>
              </w:rPr>
            </w:pPr>
          </w:p>
        </w:tc>
        <w:tc>
          <w:tcPr>
            <w:tcW w:w="2694" w:type="dxa"/>
            <w:vAlign w:val="center"/>
          </w:tcPr>
          <w:p w14:paraId="7E8D8408" w14:textId="77777777" w:rsidR="00D40402" w:rsidRPr="00517FF9" w:rsidRDefault="00D40402" w:rsidP="008723A8">
            <w:pPr>
              <w:jc w:val="center"/>
              <w:rPr>
                <w:rFonts w:ascii="Arial" w:hAnsi="Arial" w:cs="Arial"/>
              </w:rPr>
            </w:pPr>
          </w:p>
        </w:tc>
        <w:tc>
          <w:tcPr>
            <w:tcW w:w="4252" w:type="dxa"/>
            <w:vAlign w:val="center"/>
          </w:tcPr>
          <w:p w14:paraId="7E8D8409" w14:textId="77777777" w:rsidR="00D40402" w:rsidRPr="00517FF9" w:rsidRDefault="00D40402" w:rsidP="008723A8">
            <w:pPr>
              <w:jc w:val="center"/>
              <w:rPr>
                <w:rFonts w:ascii="Arial" w:hAnsi="Arial" w:cs="Arial"/>
              </w:rPr>
            </w:pPr>
          </w:p>
        </w:tc>
        <w:tc>
          <w:tcPr>
            <w:tcW w:w="1447" w:type="dxa"/>
            <w:vAlign w:val="center"/>
          </w:tcPr>
          <w:p w14:paraId="7E8D840A" w14:textId="77777777" w:rsidR="00D40402" w:rsidRPr="00517FF9" w:rsidRDefault="00D40402" w:rsidP="008723A8">
            <w:pPr>
              <w:jc w:val="center"/>
              <w:rPr>
                <w:rFonts w:ascii="Arial" w:hAnsi="Arial" w:cs="Arial"/>
              </w:rPr>
            </w:pPr>
          </w:p>
        </w:tc>
      </w:tr>
      <w:tr w:rsidR="00D40402" w:rsidRPr="00517FF9" w14:paraId="7E8D8410" w14:textId="77777777" w:rsidTr="00B9651B">
        <w:trPr>
          <w:trHeight w:val="352"/>
        </w:trPr>
        <w:tc>
          <w:tcPr>
            <w:tcW w:w="2376" w:type="dxa"/>
            <w:vMerge/>
            <w:shd w:val="clear" w:color="auto" w:fill="BFBFBF" w:themeFill="background1" w:themeFillShade="BF"/>
          </w:tcPr>
          <w:p w14:paraId="7E8D840C" w14:textId="77777777" w:rsidR="00D40402" w:rsidRPr="00517FF9" w:rsidRDefault="00D40402" w:rsidP="003E112D">
            <w:pPr>
              <w:rPr>
                <w:rFonts w:ascii="Arial" w:hAnsi="Arial" w:cs="Arial"/>
                <w:b/>
                <w:sz w:val="22"/>
                <w:szCs w:val="22"/>
              </w:rPr>
            </w:pPr>
          </w:p>
        </w:tc>
        <w:tc>
          <w:tcPr>
            <w:tcW w:w="2694" w:type="dxa"/>
            <w:vAlign w:val="center"/>
          </w:tcPr>
          <w:p w14:paraId="7E8D840D" w14:textId="77777777" w:rsidR="00D40402" w:rsidRPr="00517FF9" w:rsidRDefault="00D40402" w:rsidP="008723A8">
            <w:pPr>
              <w:jc w:val="center"/>
              <w:rPr>
                <w:rFonts w:ascii="Arial" w:hAnsi="Arial" w:cs="Arial"/>
              </w:rPr>
            </w:pPr>
          </w:p>
        </w:tc>
        <w:tc>
          <w:tcPr>
            <w:tcW w:w="4252" w:type="dxa"/>
            <w:vAlign w:val="center"/>
          </w:tcPr>
          <w:p w14:paraId="7E8D840E" w14:textId="77777777" w:rsidR="00D40402" w:rsidRPr="00517FF9" w:rsidRDefault="00D40402" w:rsidP="008723A8">
            <w:pPr>
              <w:jc w:val="center"/>
              <w:rPr>
                <w:rFonts w:ascii="Arial" w:hAnsi="Arial" w:cs="Arial"/>
              </w:rPr>
            </w:pPr>
          </w:p>
        </w:tc>
        <w:tc>
          <w:tcPr>
            <w:tcW w:w="1447" w:type="dxa"/>
            <w:vAlign w:val="center"/>
          </w:tcPr>
          <w:p w14:paraId="7E8D840F" w14:textId="77777777" w:rsidR="00D40402" w:rsidRPr="00517FF9" w:rsidRDefault="00D40402" w:rsidP="008723A8">
            <w:pPr>
              <w:jc w:val="center"/>
              <w:rPr>
                <w:rFonts w:ascii="Arial" w:hAnsi="Arial" w:cs="Arial"/>
              </w:rPr>
            </w:pPr>
          </w:p>
        </w:tc>
      </w:tr>
      <w:tr w:rsidR="00D40402" w:rsidRPr="00517FF9" w14:paraId="7E8D8415" w14:textId="77777777" w:rsidTr="00B9651B">
        <w:trPr>
          <w:trHeight w:val="352"/>
        </w:trPr>
        <w:tc>
          <w:tcPr>
            <w:tcW w:w="2376" w:type="dxa"/>
            <w:vMerge/>
            <w:shd w:val="clear" w:color="auto" w:fill="BFBFBF" w:themeFill="background1" w:themeFillShade="BF"/>
          </w:tcPr>
          <w:p w14:paraId="7E8D8411" w14:textId="77777777" w:rsidR="00D40402" w:rsidRPr="00517FF9" w:rsidRDefault="00D40402" w:rsidP="003E112D">
            <w:pPr>
              <w:rPr>
                <w:rFonts w:ascii="Arial" w:hAnsi="Arial" w:cs="Arial"/>
                <w:b/>
                <w:sz w:val="22"/>
                <w:szCs w:val="22"/>
              </w:rPr>
            </w:pPr>
          </w:p>
        </w:tc>
        <w:tc>
          <w:tcPr>
            <w:tcW w:w="2694" w:type="dxa"/>
            <w:vAlign w:val="center"/>
          </w:tcPr>
          <w:p w14:paraId="7E8D8412" w14:textId="77777777" w:rsidR="00D40402" w:rsidRPr="00517FF9" w:rsidRDefault="00D40402" w:rsidP="008723A8">
            <w:pPr>
              <w:jc w:val="center"/>
              <w:rPr>
                <w:rFonts w:ascii="Arial" w:hAnsi="Arial" w:cs="Arial"/>
              </w:rPr>
            </w:pPr>
          </w:p>
        </w:tc>
        <w:tc>
          <w:tcPr>
            <w:tcW w:w="4252" w:type="dxa"/>
            <w:vAlign w:val="center"/>
          </w:tcPr>
          <w:p w14:paraId="7E8D8413" w14:textId="77777777" w:rsidR="00D40402" w:rsidRPr="00517FF9" w:rsidRDefault="00D40402" w:rsidP="008723A8">
            <w:pPr>
              <w:jc w:val="center"/>
              <w:rPr>
                <w:rFonts w:ascii="Arial" w:hAnsi="Arial" w:cs="Arial"/>
              </w:rPr>
            </w:pPr>
          </w:p>
        </w:tc>
        <w:tc>
          <w:tcPr>
            <w:tcW w:w="1447" w:type="dxa"/>
            <w:vAlign w:val="center"/>
          </w:tcPr>
          <w:p w14:paraId="7E8D8414" w14:textId="77777777" w:rsidR="00D40402" w:rsidRPr="00517FF9" w:rsidRDefault="00D40402" w:rsidP="008723A8">
            <w:pPr>
              <w:jc w:val="center"/>
              <w:rPr>
                <w:rFonts w:ascii="Arial" w:hAnsi="Arial" w:cs="Arial"/>
              </w:rPr>
            </w:pPr>
          </w:p>
        </w:tc>
      </w:tr>
      <w:tr w:rsidR="00D40402" w:rsidRPr="00517FF9" w14:paraId="7E8D841A" w14:textId="77777777" w:rsidTr="00B9651B">
        <w:trPr>
          <w:trHeight w:val="352"/>
        </w:trPr>
        <w:tc>
          <w:tcPr>
            <w:tcW w:w="2376" w:type="dxa"/>
            <w:vMerge/>
            <w:shd w:val="clear" w:color="auto" w:fill="BFBFBF" w:themeFill="background1" w:themeFillShade="BF"/>
          </w:tcPr>
          <w:p w14:paraId="7E8D8416" w14:textId="77777777" w:rsidR="00D40402" w:rsidRPr="00517FF9" w:rsidRDefault="00D40402" w:rsidP="003E112D">
            <w:pPr>
              <w:rPr>
                <w:rFonts w:ascii="Arial" w:hAnsi="Arial" w:cs="Arial"/>
                <w:b/>
                <w:sz w:val="22"/>
                <w:szCs w:val="22"/>
              </w:rPr>
            </w:pPr>
          </w:p>
        </w:tc>
        <w:tc>
          <w:tcPr>
            <w:tcW w:w="2694" w:type="dxa"/>
            <w:vAlign w:val="center"/>
          </w:tcPr>
          <w:p w14:paraId="7E8D8417" w14:textId="77777777" w:rsidR="00D40402" w:rsidRPr="00517FF9" w:rsidRDefault="00D40402" w:rsidP="008723A8">
            <w:pPr>
              <w:jc w:val="center"/>
              <w:rPr>
                <w:rFonts w:ascii="Arial" w:hAnsi="Arial" w:cs="Arial"/>
              </w:rPr>
            </w:pPr>
          </w:p>
        </w:tc>
        <w:tc>
          <w:tcPr>
            <w:tcW w:w="4252" w:type="dxa"/>
            <w:vAlign w:val="center"/>
          </w:tcPr>
          <w:p w14:paraId="7E8D8418" w14:textId="77777777" w:rsidR="00D40402" w:rsidRPr="00517FF9" w:rsidRDefault="00D40402" w:rsidP="008723A8">
            <w:pPr>
              <w:jc w:val="center"/>
              <w:rPr>
                <w:rFonts w:ascii="Arial" w:hAnsi="Arial" w:cs="Arial"/>
              </w:rPr>
            </w:pPr>
          </w:p>
        </w:tc>
        <w:tc>
          <w:tcPr>
            <w:tcW w:w="1447" w:type="dxa"/>
            <w:vAlign w:val="center"/>
          </w:tcPr>
          <w:p w14:paraId="7E8D8419" w14:textId="77777777" w:rsidR="00D40402" w:rsidRPr="00517FF9" w:rsidRDefault="00D40402" w:rsidP="008723A8">
            <w:pPr>
              <w:jc w:val="center"/>
              <w:rPr>
                <w:rFonts w:ascii="Arial" w:hAnsi="Arial" w:cs="Arial"/>
              </w:rPr>
            </w:pPr>
          </w:p>
        </w:tc>
      </w:tr>
      <w:tr w:rsidR="00D40402" w:rsidRPr="00517FF9" w14:paraId="7E8D841F" w14:textId="77777777" w:rsidTr="00C65E68">
        <w:trPr>
          <w:trHeight w:val="1260"/>
        </w:trPr>
        <w:tc>
          <w:tcPr>
            <w:tcW w:w="2376" w:type="dxa"/>
            <w:shd w:val="clear" w:color="auto" w:fill="BFBFBF" w:themeFill="background1" w:themeFillShade="BF"/>
          </w:tcPr>
          <w:p w14:paraId="7E8D841B" w14:textId="77777777" w:rsidR="00D40402" w:rsidRPr="00517FF9" w:rsidRDefault="00D40402" w:rsidP="008A4E24">
            <w:pPr>
              <w:rPr>
                <w:rFonts w:ascii="Arial" w:hAnsi="Arial" w:cs="Arial"/>
                <w:b/>
                <w:sz w:val="22"/>
                <w:szCs w:val="22"/>
              </w:rPr>
            </w:pPr>
            <w:r w:rsidRPr="00517FF9">
              <w:rPr>
                <w:rFonts w:ascii="Arial" w:hAnsi="Arial" w:cs="Arial"/>
                <w:b/>
                <w:sz w:val="22"/>
                <w:szCs w:val="22"/>
              </w:rPr>
              <w:t>Keywords / phrases:</w:t>
            </w:r>
          </w:p>
        </w:tc>
        <w:tc>
          <w:tcPr>
            <w:tcW w:w="8393" w:type="dxa"/>
            <w:gridSpan w:val="3"/>
          </w:tcPr>
          <w:p w14:paraId="7E8D841C" w14:textId="77777777" w:rsidR="00F5325A" w:rsidRPr="00517FF9" w:rsidRDefault="00F5325A" w:rsidP="007873E1">
            <w:pPr>
              <w:rPr>
                <w:rFonts w:ascii="Arial" w:hAnsi="Arial" w:cs="Arial"/>
                <w:sz w:val="22"/>
                <w:szCs w:val="22"/>
              </w:rPr>
            </w:pPr>
            <w:r w:rsidRPr="00517FF9">
              <w:rPr>
                <w:rFonts w:ascii="Arial" w:hAnsi="Arial" w:cs="Arial"/>
                <w:sz w:val="22"/>
                <w:szCs w:val="22"/>
              </w:rPr>
              <w:t>Glucose control, Insulin, Critical Care, Hypoglycaemic Drugs, Intensive Care, Diabetic Management</w:t>
            </w:r>
            <w:r w:rsidR="00CD21C5">
              <w:rPr>
                <w:rFonts w:ascii="Arial" w:hAnsi="Arial" w:cs="Arial"/>
                <w:sz w:val="22"/>
                <w:szCs w:val="22"/>
              </w:rPr>
              <w:t>, Hyperglycaemia, Hypoglycaemia</w:t>
            </w:r>
            <w:r w:rsidRPr="00517FF9">
              <w:rPr>
                <w:rFonts w:ascii="Arial" w:hAnsi="Arial" w:cs="Arial"/>
                <w:sz w:val="22"/>
                <w:szCs w:val="22"/>
              </w:rPr>
              <w:t xml:space="preserve"> </w:t>
            </w:r>
          </w:p>
          <w:p w14:paraId="7E8D841D" w14:textId="77777777" w:rsidR="00972227" w:rsidRPr="00517FF9" w:rsidRDefault="00972227" w:rsidP="00972227">
            <w:pPr>
              <w:rPr>
                <w:rFonts w:ascii="Arial" w:hAnsi="Arial" w:cs="Arial"/>
                <w:sz w:val="22"/>
                <w:szCs w:val="22"/>
              </w:rPr>
            </w:pPr>
          </w:p>
          <w:p w14:paraId="7E8D841E" w14:textId="77777777" w:rsidR="00D40402" w:rsidRPr="00517FF9" w:rsidRDefault="00D40402" w:rsidP="008A4E24">
            <w:pPr>
              <w:rPr>
                <w:rFonts w:ascii="Arial" w:hAnsi="Arial" w:cs="Arial"/>
                <w:sz w:val="22"/>
                <w:szCs w:val="22"/>
              </w:rPr>
            </w:pPr>
          </w:p>
        </w:tc>
      </w:tr>
      <w:tr w:rsidR="00D40402" w:rsidRPr="00517FF9" w14:paraId="7E8D8426" w14:textId="77777777" w:rsidTr="00C65E68">
        <w:trPr>
          <w:trHeight w:val="1260"/>
        </w:trPr>
        <w:tc>
          <w:tcPr>
            <w:tcW w:w="2376" w:type="dxa"/>
            <w:shd w:val="clear" w:color="auto" w:fill="BFBFBF" w:themeFill="background1" w:themeFillShade="BF"/>
          </w:tcPr>
          <w:p w14:paraId="7E8D8420" w14:textId="77777777" w:rsidR="00D40402" w:rsidRPr="00517FF9" w:rsidRDefault="00D40402" w:rsidP="008A4E24">
            <w:pPr>
              <w:rPr>
                <w:rFonts w:ascii="Arial" w:hAnsi="Arial" w:cs="Arial"/>
                <w:b/>
                <w:sz w:val="22"/>
                <w:szCs w:val="22"/>
              </w:rPr>
            </w:pPr>
            <w:r w:rsidRPr="00517FF9">
              <w:rPr>
                <w:rFonts w:ascii="Arial" w:hAnsi="Arial" w:cs="Arial"/>
                <w:b/>
                <w:sz w:val="22"/>
                <w:szCs w:val="22"/>
              </w:rPr>
              <w:t xml:space="preserve">Communication </w:t>
            </w:r>
          </w:p>
          <w:p w14:paraId="7E8D8421" w14:textId="77777777" w:rsidR="00D40402" w:rsidRPr="00517FF9" w:rsidRDefault="00D40402" w:rsidP="008A4E24">
            <w:pPr>
              <w:rPr>
                <w:rFonts w:ascii="Arial" w:hAnsi="Arial" w:cs="Arial"/>
                <w:b/>
                <w:sz w:val="22"/>
                <w:szCs w:val="22"/>
              </w:rPr>
            </w:pPr>
            <w:r w:rsidRPr="00517FF9">
              <w:rPr>
                <w:rFonts w:ascii="Arial" w:hAnsi="Arial" w:cs="Arial"/>
                <w:b/>
                <w:sz w:val="22"/>
                <w:szCs w:val="22"/>
              </w:rPr>
              <w:t>plan:</w:t>
            </w:r>
          </w:p>
        </w:tc>
        <w:tc>
          <w:tcPr>
            <w:tcW w:w="8393" w:type="dxa"/>
            <w:gridSpan w:val="3"/>
          </w:tcPr>
          <w:p w14:paraId="7E8D8422" w14:textId="77777777" w:rsidR="00D40402" w:rsidRPr="00517FF9" w:rsidRDefault="00F5325A" w:rsidP="00972227">
            <w:pPr>
              <w:rPr>
                <w:rFonts w:ascii="Arial" w:hAnsi="Arial" w:cs="Arial"/>
                <w:sz w:val="22"/>
                <w:szCs w:val="22"/>
              </w:rPr>
            </w:pPr>
            <w:r w:rsidRPr="00517FF9">
              <w:rPr>
                <w:rFonts w:ascii="Arial" w:hAnsi="Arial" w:cs="Arial"/>
                <w:sz w:val="22"/>
                <w:szCs w:val="22"/>
              </w:rPr>
              <w:t>.</w:t>
            </w:r>
          </w:p>
          <w:p w14:paraId="7E8D8423" w14:textId="77777777" w:rsidR="00F5325A" w:rsidRPr="00517FF9" w:rsidRDefault="00F5325A" w:rsidP="00972227">
            <w:pPr>
              <w:rPr>
                <w:rFonts w:ascii="Arial" w:hAnsi="Arial" w:cs="Arial"/>
                <w:sz w:val="22"/>
                <w:szCs w:val="22"/>
              </w:rPr>
            </w:pPr>
            <w:r w:rsidRPr="00517FF9">
              <w:rPr>
                <w:rFonts w:ascii="Arial" w:hAnsi="Arial" w:cs="Arial"/>
                <w:sz w:val="22"/>
                <w:szCs w:val="22"/>
              </w:rPr>
              <w:t xml:space="preserve">There are multiple components to this </w:t>
            </w:r>
            <w:r w:rsidR="00CD21C5">
              <w:rPr>
                <w:rFonts w:ascii="Arial" w:hAnsi="Arial" w:cs="Arial"/>
                <w:sz w:val="22"/>
                <w:szCs w:val="22"/>
              </w:rPr>
              <w:t xml:space="preserve">plan </w:t>
            </w:r>
            <w:r w:rsidRPr="00517FF9">
              <w:rPr>
                <w:rFonts w:ascii="Arial" w:hAnsi="Arial" w:cs="Arial"/>
                <w:sz w:val="22"/>
                <w:szCs w:val="22"/>
              </w:rPr>
              <w:t>that are too complex to add to this protocol</w:t>
            </w:r>
          </w:p>
          <w:p w14:paraId="7E8D8424" w14:textId="77777777" w:rsidR="00D40402" w:rsidRPr="00517FF9" w:rsidRDefault="00D40402" w:rsidP="008A4E24">
            <w:pPr>
              <w:rPr>
                <w:rFonts w:ascii="Arial" w:hAnsi="Arial" w:cs="Arial"/>
                <w:sz w:val="22"/>
                <w:szCs w:val="22"/>
              </w:rPr>
            </w:pPr>
          </w:p>
          <w:p w14:paraId="7E8D8425" w14:textId="77777777" w:rsidR="00D40402" w:rsidRPr="00517FF9" w:rsidRDefault="00D40402" w:rsidP="008A4E24">
            <w:pPr>
              <w:rPr>
                <w:rFonts w:ascii="Arial" w:hAnsi="Arial" w:cs="Arial"/>
                <w:sz w:val="22"/>
                <w:szCs w:val="22"/>
              </w:rPr>
            </w:pPr>
          </w:p>
        </w:tc>
      </w:tr>
      <w:tr w:rsidR="00D40402" w:rsidRPr="00517FF9" w14:paraId="7E8D8429" w14:textId="77777777" w:rsidTr="00C65E68">
        <w:trPr>
          <w:trHeight w:val="1390"/>
        </w:trPr>
        <w:tc>
          <w:tcPr>
            <w:tcW w:w="2376" w:type="dxa"/>
            <w:shd w:val="clear" w:color="auto" w:fill="BFBFBF" w:themeFill="background1" w:themeFillShade="BF"/>
          </w:tcPr>
          <w:p w14:paraId="7E8D8427" w14:textId="77777777" w:rsidR="00D40402" w:rsidRPr="00517FF9" w:rsidRDefault="00D40402" w:rsidP="008A4E24">
            <w:pPr>
              <w:rPr>
                <w:rFonts w:ascii="Arial" w:hAnsi="Arial" w:cs="Arial"/>
                <w:b/>
                <w:sz w:val="22"/>
                <w:szCs w:val="22"/>
              </w:rPr>
            </w:pPr>
            <w:r w:rsidRPr="00517FF9">
              <w:rPr>
                <w:rFonts w:ascii="Arial" w:hAnsi="Arial" w:cs="Arial"/>
                <w:b/>
                <w:sz w:val="22"/>
                <w:szCs w:val="22"/>
              </w:rPr>
              <w:t>Document review arrangements:</w:t>
            </w:r>
          </w:p>
        </w:tc>
        <w:tc>
          <w:tcPr>
            <w:tcW w:w="8393" w:type="dxa"/>
            <w:gridSpan w:val="3"/>
          </w:tcPr>
          <w:p w14:paraId="7E8D8428" w14:textId="77777777" w:rsidR="00D40402" w:rsidRPr="00517FF9" w:rsidRDefault="00D40402" w:rsidP="008A4E24">
            <w:pPr>
              <w:rPr>
                <w:rFonts w:ascii="Arial" w:hAnsi="Arial" w:cs="Arial"/>
                <w:sz w:val="22"/>
                <w:szCs w:val="22"/>
              </w:rPr>
            </w:pPr>
            <w:r w:rsidRPr="00517FF9">
              <w:rPr>
                <w:rFonts w:ascii="Arial" w:hAnsi="Arial" w:cs="Arial"/>
                <w:sz w:val="22"/>
                <w:szCs w:val="22"/>
              </w:rPr>
              <w:t>This document will be reviewed by the author, or a nominated person, at least once every three years or earlier should a change in legislation, best practice or other change in circumstance dictate.</w:t>
            </w:r>
          </w:p>
        </w:tc>
      </w:tr>
    </w:tbl>
    <w:p w14:paraId="7E8D842A" w14:textId="77777777" w:rsidR="009A44E9" w:rsidRPr="00517FF9" w:rsidRDefault="009A44E9" w:rsidP="00441854">
      <w:pPr>
        <w:jc w:val="center"/>
        <w:rPr>
          <w:rFonts w:ascii="Arial" w:hAnsi="Arial" w:cs="Arial"/>
          <w:b/>
          <w:sz w:val="22"/>
          <w:szCs w:val="22"/>
        </w:rPr>
      </w:pPr>
    </w:p>
    <w:p w14:paraId="7E8D842B" w14:textId="77777777" w:rsidR="00441854" w:rsidRPr="00517FF9" w:rsidRDefault="00441854" w:rsidP="00441854">
      <w:pPr>
        <w:jc w:val="center"/>
        <w:rPr>
          <w:rFonts w:ascii="Arial" w:hAnsi="Arial" w:cs="Arial"/>
          <w:b/>
          <w:sz w:val="22"/>
          <w:szCs w:val="22"/>
        </w:rPr>
      </w:pPr>
      <w:r w:rsidRPr="00517FF9">
        <w:rPr>
          <w:rFonts w:ascii="Arial" w:hAnsi="Arial" w:cs="Arial"/>
          <w:b/>
          <w:sz w:val="22"/>
          <w:szCs w:val="22"/>
        </w:rPr>
        <w:t xml:space="preserve">This section will be completed </w:t>
      </w:r>
      <w:r w:rsidR="002214F6" w:rsidRPr="00517FF9">
        <w:rPr>
          <w:rFonts w:ascii="Arial" w:hAnsi="Arial" w:cs="Arial"/>
          <w:b/>
          <w:sz w:val="22"/>
          <w:szCs w:val="22"/>
        </w:rPr>
        <w:t>following committee approval</w:t>
      </w:r>
    </w:p>
    <w:p w14:paraId="7E8D842C" w14:textId="77777777" w:rsidR="00441854" w:rsidRPr="00517FF9" w:rsidRDefault="00441854">
      <w:pPr>
        <w:rPr>
          <w:rFonts w:ascii="Arial" w:hAnsi="Arial" w:cs="Arial"/>
          <w:sz w:val="22"/>
          <w:szCs w:val="22"/>
        </w:rPr>
      </w:pPr>
    </w:p>
    <w:tbl>
      <w:tblPr>
        <w:tblStyle w:val="TableGrid1"/>
        <w:tblW w:w="10769" w:type="dxa"/>
        <w:tblLook w:val="04A0" w:firstRow="1" w:lastRow="0" w:firstColumn="1" w:lastColumn="0" w:noHBand="0" w:noVBand="1"/>
      </w:tblPr>
      <w:tblGrid>
        <w:gridCol w:w="2376"/>
        <w:gridCol w:w="4196"/>
        <w:gridCol w:w="4197"/>
      </w:tblGrid>
      <w:tr w:rsidR="00385878" w:rsidRPr="00517FF9" w14:paraId="7E8D842F" w14:textId="77777777" w:rsidTr="009A44E9">
        <w:trPr>
          <w:trHeight w:val="622"/>
        </w:trPr>
        <w:tc>
          <w:tcPr>
            <w:tcW w:w="2376" w:type="dxa"/>
            <w:vMerge w:val="restart"/>
            <w:shd w:val="clear" w:color="auto" w:fill="BFBFBF" w:themeFill="background1" w:themeFillShade="BF"/>
          </w:tcPr>
          <w:p w14:paraId="7E8D842D" w14:textId="77777777" w:rsidR="00385878" w:rsidRPr="00517FF9" w:rsidRDefault="00385878" w:rsidP="00972227">
            <w:pPr>
              <w:rPr>
                <w:rFonts w:ascii="Arial" w:hAnsi="Arial" w:cs="Arial"/>
                <w:b/>
                <w:sz w:val="22"/>
                <w:szCs w:val="22"/>
              </w:rPr>
            </w:pPr>
            <w:r w:rsidRPr="00517FF9">
              <w:rPr>
                <w:rFonts w:ascii="Arial" w:hAnsi="Arial" w:cs="Arial"/>
                <w:b/>
                <w:sz w:val="22"/>
                <w:szCs w:val="22"/>
              </w:rPr>
              <w:t>Guideline Approval:</w:t>
            </w:r>
          </w:p>
        </w:tc>
        <w:tc>
          <w:tcPr>
            <w:tcW w:w="8393" w:type="dxa"/>
            <w:gridSpan w:val="2"/>
            <w:tcBorders>
              <w:bottom w:val="single" w:sz="4" w:space="0" w:color="A6A6A6" w:themeColor="background1" w:themeShade="A6"/>
            </w:tcBorders>
          </w:tcPr>
          <w:p w14:paraId="7E8D842E" w14:textId="77777777" w:rsidR="00385878" w:rsidRPr="00517FF9" w:rsidRDefault="00385878" w:rsidP="008A4E24">
            <w:pPr>
              <w:rPr>
                <w:rFonts w:ascii="Arial" w:hAnsi="Arial" w:cs="Arial"/>
                <w:sz w:val="22"/>
                <w:szCs w:val="22"/>
              </w:rPr>
            </w:pPr>
            <w:r w:rsidRPr="00517FF9">
              <w:rPr>
                <w:rFonts w:ascii="Arial" w:hAnsi="Arial" w:cs="Arial"/>
                <w:sz w:val="22"/>
                <w:szCs w:val="22"/>
              </w:rPr>
              <w:t>Name of Approving Committee:</w:t>
            </w:r>
            <w:r w:rsidR="00F5325A" w:rsidRPr="00517FF9">
              <w:rPr>
                <w:rFonts w:ascii="Arial" w:hAnsi="Arial" w:cs="Arial"/>
                <w:sz w:val="22"/>
                <w:szCs w:val="22"/>
              </w:rPr>
              <w:t xml:space="preserve"> Critical Care Management Committee</w:t>
            </w:r>
          </w:p>
        </w:tc>
      </w:tr>
      <w:tr w:rsidR="00385878" w:rsidRPr="00517FF9" w14:paraId="7E8D8432" w14:textId="77777777" w:rsidTr="003E112D">
        <w:trPr>
          <w:trHeight w:val="436"/>
        </w:trPr>
        <w:tc>
          <w:tcPr>
            <w:tcW w:w="2376" w:type="dxa"/>
            <w:vMerge/>
            <w:shd w:val="clear" w:color="auto" w:fill="BFBFBF" w:themeFill="background1" w:themeFillShade="BF"/>
          </w:tcPr>
          <w:p w14:paraId="7E8D8430" w14:textId="77777777" w:rsidR="00385878" w:rsidRPr="00517FF9" w:rsidRDefault="00385878" w:rsidP="008A4E24">
            <w:pPr>
              <w:rPr>
                <w:rFonts w:ascii="Arial" w:hAnsi="Arial" w:cs="Arial"/>
                <w:b/>
                <w:sz w:val="22"/>
                <w:szCs w:val="22"/>
              </w:rPr>
            </w:pPr>
          </w:p>
        </w:tc>
        <w:tc>
          <w:tcPr>
            <w:tcW w:w="8393" w:type="dxa"/>
            <w:gridSpan w:val="2"/>
            <w:tcBorders>
              <w:top w:val="single" w:sz="4" w:space="0" w:color="A6A6A6" w:themeColor="background1" w:themeShade="A6"/>
              <w:bottom w:val="single" w:sz="4" w:space="0" w:color="A6A6A6" w:themeColor="background1" w:themeShade="A6"/>
              <w:right w:val="single" w:sz="4" w:space="0" w:color="auto"/>
            </w:tcBorders>
          </w:tcPr>
          <w:p w14:paraId="7E8D8431" w14:textId="77777777" w:rsidR="00385878" w:rsidRPr="00517FF9" w:rsidRDefault="00385878" w:rsidP="00C65E68">
            <w:pPr>
              <w:rPr>
                <w:rFonts w:ascii="Arial" w:hAnsi="Arial" w:cs="Arial"/>
                <w:sz w:val="22"/>
                <w:szCs w:val="22"/>
              </w:rPr>
            </w:pPr>
            <w:r w:rsidRPr="00517FF9">
              <w:rPr>
                <w:rFonts w:ascii="Arial" w:hAnsi="Arial" w:cs="Arial"/>
                <w:sz w:val="22"/>
                <w:szCs w:val="22"/>
              </w:rPr>
              <w:t>Chairperson:</w:t>
            </w:r>
            <w:r w:rsidR="00F5325A" w:rsidRPr="00517FF9">
              <w:rPr>
                <w:rFonts w:ascii="Arial" w:hAnsi="Arial" w:cs="Arial"/>
                <w:sz w:val="22"/>
                <w:szCs w:val="22"/>
              </w:rPr>
              <w:t xml:space="preserve"> </w:t>
            </w:r>
            <w:proofErr w:type="spellStart"/>
            <w:r w:rsidR="00F5325A" w:rsidRPr="00517FF9">
              <w:rPr>
                <w:rFonts w:ascii="Arial" w:hAnsi="Arial" w:cs="Arial"/>
                <w:sz w:val="22"/>
                <w:szCs w:val="22"/>
              </w:rPr>
              <w:t>J.Goodall</w:t>
            </w:r>
            <w:proofErr w:type="spellEnd"/>
          </w:p>
        </w:tc>
      </w:tr>
      <w:tr w:rsidR="00385878" w:rsidRPr="00517FF9" w14:paraId="7E8D8435" w14:textId="77777777" w:rsidTr="00E21A21">
        <w:trPr>
          <w:trHeight w:val="426"/>
        </w:trPr>
        <w:tc>
          <w:tcPr>
            <w:tcW w:w="2376" w:type="dxa"/>
            <w:vMerge/>
            <w:shd w:val="clear" w:color="auto" w:fill="BFBFBF" w:themeFill="background1" w:themeFillShade="BF"/>
          </w:tcPr>
          <w:p w14:paraId="7E8D8433" w14:textId="77777777" w:rsidR="00385878" w:rsidRPr="00517FF9" w:rsidRDefault="00385878" w:rsidP="008A4E24">
            <w:pPr>
              <w:rPr>
                <w:rFonts w:ascii="Arial" w:hAnsi="Arial" w:cs="Arial"/>
                <w:b/>
                <w:sz w:val="22"/>
                <w:szCs w:val="22"/>
              </w:rPr>
            </w:pPr>
          </w:p>
        </w:tc>
        <w:tc>
          <w:tcPr>
            <w:tcW w:w="8393" w:type="dxa"/>
            <w:gridSpan w:val="2"/>
            <w:tcBorders>
              <w:top w:val="single" w:sz="4" w:space="0" w:color="A6A6A6" w:themeColor="background1" w:themeShade="A6"/>
            </w:tcBorders>
          </w:tcPr>
          <w:p w14:paraId="7E8D8434" w14:textId="77777777" w:rsidR="00385878" w:rsidRPr="00517FF9" w:rsidRDefault="00385878" w:rsidP="00F5325A">
            <w:pPr>
              <w:rPr>
                <w:rFonts w:ascii="Arial" w:hAnsi="Arial" w:cs="Arial"/>
                <w:sz w:val="22"/>
                <w:szCs w:val="22"/>
              </w:rPr>
            </w:pPr>
            <w:r w:rsidRPr="00517FF9">
              <w:rPr>
                <w:rFonts w:ascii="Arial" w:hAnsi="Arial" w:cs="Arial"/>
                <w:sz w:val="22"/>
                <w:szCs w:val="22"/>
              </w:rPr>
              <w:t xml:space="preserve">Approval date: </w:t>
            </w:r>
            <w:r w:rsidR="00F5325A" w:rsidRPr="00517FF9">
              <w:rPr>
                <w:rFonts w:ascii="Arial" w:hAnsi="Arial" w:cs="Arial"/>
                <w:sz w:val="22"/>
                <w:szCs w:val="22"/>
              </w:rPr>
              <w:t>05/11/2018</w:t>
            </w:r>
          </w:p>
        </w:tc>
      </w:tr>
      <w:tr w:rsidR="00385878" w:rsidRPr="00517FF9" w14:paraId="7E8D8439" w14:textId="77777777" w:rsidTr="003E112D">
        <w:trPr>
          <w:trHeight w:val="406"/>
        </w:trPr>
        <w:tc>
          <w:tcPr>
            <w:tcW w:w="2376" w:type="dxa"/>
            <w:vMerge/>
            <w:shd w:val="clear" w:color="auto" w:fill="BFBFBF" w:themeFill="background1" w:themeFillShade="BF"/>
          </w:tcPr>
          <w:p w14:paraId="7E8D8436" w14:textId="77777777" w:rsidR="00385878" w:rsidRPr="00517FF9" w:rsidRDefault="00385878" w:rsidP="008A4E24">
            <w:pPr>
              <w:rPr>
                <w:rFonts w:ascii="Arial" w:hAnsi="Arial" w:cs="Arial"/>
                <w:b/>
                <w:sz w:val="22"/>
                <w:szCs w:val="22"/>
              </w:rPr>
            </w:pPr>
          </w:p>
        </w:tc>
        <w:tc>
          <w:tcPr>
            <w:tcW w:w="4196" w:type="dxa"/>
            <w:tcBorders>
              <w:top w:val="single" w:sz="4" w:space="0" w:color="auto"/>
            </w:tcBorders>
          </w:tcPr>
          <w:p w14:paraId="7E8D8437" w14:textId="77777777" w:rsidR="00385878" w:rsidRPr="00517FF9" w:rsidRDefault="00F5325A" w:rsidP="00F5325A">
            <w:pPr>
              <w:spacing w:before="120"/>
              <w:rPr>
                <w:rFonts w:ascii="Arial" w:hAnsi="Arial" w:cs="Arial"/>
                <w:sz w:val="22"/>
                <w:szCs w:val="22"/>
              </w:rPr>
            </w:pPr>
            <w:r w:rsidRPr="00517FF9">
              <w:rPr>
                <w:rFonts w:ascii="Arial" w:hAnsi="Arial" w:cs="Arial"/>
                <w:sz w:val="22"/>
                <w:szCs w:val="22"/>
              </w:rPr>
              <w:t>Formal Committee decision Yes</w:t>
            </w:r>
          </w:p>
        </w:tc>
        <w:tc>
          <w:tcPr>
            <w:tcW w:w="4197" w:type="dxa"/>
            <w:tcBorders>
              <w:top w:val="single" w:sz="4" w:space="0" w:color="auto"/>
            </w:tcBorders>
          </w:tcPr>
          <w:p w14:paraId="7E8D8438" w14:textId="77777777" w:rsidR="00385878" w:rsidRPr="00517FF9" w:rsidRDefault="00F5325A" w:rsidP="008A4E24">
            <w:pPr>
              <w:spacing w:before="120"/>
              <w:rPr>
                <w:rFonts w:ascii="Arial" w:hAnsi="Arial" w:cs="Arial"/>
                <w:sz w:val="22"/>
                <w:szCs w:val="22"/>
              </w:rPr>
            </w:pPr>
            <w:r w:rsidRPr="00517FF9">
              <w:rPr>
                <w:rFonts w:ascii="Arial" w:hAnsi="Arial" w:cs="Arial"/>
                <w:sz w:val="22"/>
                <w:szCs w:val="22"/>
              </w:rPr>
              <w:t>Chairperson’s approval Yes</w:t>
            </w:r>
          </w:p>
        </w:tc>
      </w:tr>
    </w:tbl>
    <w:tbl>
      <w:tblPr>
        <w:tblStyle w:val="TableGrid"/>
        <w:tblW w:w="10456" w:type="dxa"/>
        <w:tblBorders>
          <w:insideV w:val="none" w:sz="0" w:space="0" w:color="auto"/>
        </w:tblBorders>
        <w:tblLook w:val="04A0" w:firstRow="1" w:lastRow="0" w:firstColumn="1" w:lastColumn="0" w:noHBand="0" w:noVBand="1"/>
      </w:tblPr>
      <w:tblGrid>
        <w:gridCol w:w="817"/>
        <w:gridCol w:w="9639"/>
      </w:tblGrid>
      <w:tr w:rsidR="004648AA" w:rsidRPr="00517FF9" w14:paraId="7E8D843C" w14:textId="77777777" w:rsidTr="008A4E24">
        <w:tc>
          <w:tcPr>
            <w:tcW w:w="817" w:type="dxa"/>
            <w:shd w:val="clear" w:color="auto" w:fill="005EB8"/>
          </w:tcPr>
          <w:p w14:paraId="7E8D843A" w14:textId="77777777" w:rsidR="004648AA" w:rsidRPr="00517FF9" w:rsidRDefault="004648AA" w:rsidP="008A4E24">
            <w:pPr>
              <w:pStyle w:val="Policynormal"/>
              <w:jc w:val="left"/>
              <w:rPr>
                <w:b/>
                <w:color w:val="FFFFFF" w:themeColor="background1"/>
                <w:sz w:val="28"/>
                <w:szCs w:val="28"/>
              </w:rPr>
            </w:pPr>
            <w:bookmarkStart w:id="38" w:name="EqualityDiversity"/>
            <w:r w:rsidRPr="00517FF9">
              <w:rPr>
                <w:b/>
                <w:color w:val="FFFFFF" w:themeColor="background1"/>
                <w:sz w:val="28"/>
                <w:szCs w:val="28"/>
              </w:rPr>
              <w:br w:type="page"/>
            </w:r>
            <w:bookmarkEnd w:id="38"/>
            <w:r w:rsidR="00C64DE4" w:rsidRPr="00517FF9">
              <w:rPr>
                <w:b/>
                <w:color w:val="FFFFFF" w:themeColor="background1"/>
                <w:sz w:val="28"/>
                <w:szCs w:val="28"/>
              </w:rPr>
              <w:t>12</w:t>
            </w:r>
            <w:r w:rsidRPr="00517FF9">
              <w:rPr>
                <w:b/>
                <w:color w:val="FFFFFF" w:themeColor="background1"/>
                <w:sz w:val="28"/>
                <w:szCs w:val="28"/>
              </w:rPr>
              <w:t>.</w:t>
            </w:r>
          </w:p>
        </w:tc>
        <w:tc>
          <w:tcPr>
            <w:tcW w:w="9639" w:type="dxa"/>
            <w:shd w:val="clear" w:color="auto" w:fill="005EB8"/>
          </w:tcPr>
          <w:p w14:paraId="7E8D843B" w14:textId="77777777" w:rsidR="004648AA" w:rsidRPr="00517FF9" w:rsidRDefault="004648AA" w:rsidP="008A4E24">
            <w:pPr>
              <w:pStyle w:val="Policynormal"/>
              <w:rPr>
                <w:color w:val="FFFFFF" w:themeColor="background1"/>
                <w:sz w:val="22"/>
                <w:szCs w:val="22"/>
              </w:rPr>
            </w:pPr>
            <w:r w:rsidRPr="00517FF9">
              <w:rPr>
                <w:b/>
                <w:color w:val="FFFFFF" w:themeColor="background1"/>
                <w:sz w:val="28"/>
                <w:szCs w:val="28"/>
              </w:rPr>
              <w:t>Equality Impact Assessment (</w:t>
            </w:r>
            <w:proofErr w:type="spellStart"/>
            <w:r w:rsidRPr="00517FF9">
              <w:rPr>
                <w:b/>
                <w:color w:val="FFFFFF" w:themeColor="background1"/>
                <w:sz w:val="28"/>
                <w:szCs w:val="28"/>
              </w:rPr>
              <w:t>EqIA</w:t>
            </w:r>
            <w:proofErr w:type="spellEnd"/>
            <w:r w:rsidRPr="00517FF9">
              <w:rPr>
                <w:b/>
                <w:color w:val="FFFFFF" w:themeColor="background1"/>
                <w:sz w:val="28"/>
                <w:szCs w:val="28"/>
              </w:rPr>
              <w:t>) screening tool</w:t>
            </w:r>
          </w:p>
        </w:tc>
      </w:tr>
    </w:tbl>
    <w:p w14:paraId="7E8D843D" w14:textId="77777777" w:rsidR="004648AA" w:rsidRPr="00517FF9" w:rsidRDefault="004648AA" w:rsidP="004648AA">
      <w:pPr>
        <w:rPr>
          <w:rFonts w:ascii="Arial" w:hAnsi="Arial" w:cs="Arial"/>
          <w:sz w:val="24"/>
          <w:szCs w:val="24"/>
        </w:rPr>
      </w:pPr>
      <w:r w:rsidRPr="00517FF9">
        <w:rPr>
          <w:rFonts w:ascii="Arial" w:hAnsi="Arial" w:cs="Arial"/>
          <w:sz w:val="24"/>
          <w:szCs w:val="24"/>
        </w:rPr>
        <w:lastRenderedPageBreak/>
        <w:t>Legislation requires that our documents consider the potential to affect groups differently, and eliminate or minimise this where possible.  This process helps to reduce health inequalities by identifying where steps can be taken to ensure the same access, experience and outcomes are achieved across all groups of people. This may require you to do things differently for some groups to reduce any potential differences.</w:t>
      </w:r>
    </w:p>
    <w:p w14:paraId="7E8D843E" w14:textId="77777777" w:rsidR="004648AA" w:rsidRPr="00517FF9" w:rsidRDefault="004648AA" w:rsidP="004648AA">
      <w:pPr>
        <w:rPr>
          <w:rFonts w:ascii="Arial" w:hAnsi="Arial" w:cs="Arial"/>
          <w:sz w:val="24"/>
          <w:szCs w:val="24"/>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2"/>
        <w:gridCol w:w="4678"/>
      </w:tblGrid>
      <w:tr w:rsidR="004648AA" w:rsidRPr="00517FF9" w14:paraId="7E8D8442" w14:textId="77777777" w:rsidTr="008A4E24">
        <w:trPr>
          <w:trHeight w:val="821"/>
        </w:trPr>
        <w:tc>
          <w:tcPr>
            <w:tcW w:w="5812" w:type="dxa"/>
            <w:tcBorders>
              <w:top w:val="single" w:sz="4" w:space="0" w:color="auto"/>
              <w:left w:val="single" w:sz="4" w:space="0" w:color="auto"/>
              <w:bottom w:val="single" w:sz="4" w:space="0" w:color="auto"/>
              <w:right w:val="single" w:sz="4" w:space="0" w:color="auto"/>
            </w:tcBorders>
            <w:shd w:val="clear" w:color="auto" w:fill="FFFFFF"/>
            <w:hideMark/>
          </w:tcPr>
          <w:p w14:paraId="7E8D843F" w14:textId="77777777" w:rsidR="004648AA" w:rsidRPr="00517FF9" w:rsidRDefault="004648AA" w:rsidP="008A4E24">
            <w:pPr>
              <w:rPr>
                <w:rFonts w:ascii="Arial" w:hAnsi="Arial" w:cs="Arial"/>
                <w:sz w:val="24"/>
                <w:szCs w:val="24"/>
              </w:rPr>
            </w:pPr>
            <w:r w:rsidRPr="00517FF9">
              <w:rPr>
                <w:rFonts w:ascii="Arial" w:hAnsi="Arial" w:cs="Arial"/>
                <w:b/>
                <w:sz w:val="24"/>
                <w:szCs w:val="24"/>
              </w:rPr>
              <w:t xml:space="preserve">1a) Have you undertaken any consultation/ involvement with service users, staff or other groups in relation to this document?  </w:t>
            </w:r>
            <w:r w:rsidRPr="00517FF9">
              <w:rPr>
                <w:rFonts w:ascii="Arial" w:hAnsi="Arial" w:cs="Arial"/>
                <w:sz w:val="24"/>
                <w:szCs w:val="24"/>
              </w:rPr>
              <w:t>If yes, specify what.</w:t>
            </w:r>
          </w:p>
        </w:tc>
        <w:tc>
          <w:tcPr>
            <w:tcW w:w="4678" w:type="dxa"/>
            <w:tcBorders>
              <w:top w:val="single" w:sz="4" w:space="0" w:color="auto"/>
              <w:left w:val="single" w:sz="4" w:space="0" w:color="auto"/>
              <w:bottom w:val="single" w:sz="4" w:space="0" w:color="auto"/>
              <w:right w:val="single" w:sz="4" w:space="0" w:color="auto"/>
            </w:tcBorders>
            <w:shd w:val="clear" w:color="auto" w:fill="FFFFFF"/>
          </w:tcPr>
          <w:p w14:paraId="7E8D8440" w14:textId="77777777" w:rsidR="004648AA" w:rsidRPr="00517FF9" w:rsidRDefault="003F0504" w:rsidP="008A4E24">
            <w:pPr>
              <w:rPr>
                <w:rFonts w:ascii="Arial" w:hAnsi="Arial" w:cs="Arial"/>
                <w:i/>
                <w:sz w:val="24"/>
                <w:szCs w:val="24"/>
              </w:rPr>
            </w:pPr>
            <w:r w:rsidRPr="00517FF9">
              <w:rPr>
                <w:rFonts w:ascii="Arial" w:hAnsi="Arial" w:cs="Arial"/>
                <w:i/>
                <w:sz w:val="24"/>
                <w:szCs w:val="24"/>
              </w:rPr>
              <w:t>Yes</w:t>
            </w:r>
          </w:p>
          <w:p w14:paraId="7E8D8441" w14:textId="77777777" w:rsidR="004648AA" w:rsidRPr="00517FF9" w:rsidRDefault="003F0504" w:rsidP="003F0504">
            <w:pPr>
              <w:rPr>
                <w:rFonts w:ascii="Arial" w:hAnsi="Arial" w:cs="Arial"/>
                <w:sz w:val="24"/>
                <w:szCs w:val="24"/>
              </w:rPr>
            </w:pPr>
            <w:r w:rsidRPr="00517FF9">
              <w:rPr>
                <w:rFonts w:ascii="Arial" w:hAnsi="Arial" w:cs="Arial"/>
                <w:i/>
                <w:sz w:val="24"/>
                <w:szCs w:val="24"/>
              </w:rPr>
              <w:t>Discussed at ICU management meeting</w:t>
            </w:r>
          </w:p>
        </w:tc>
      </w:tr>
      <w:tr w:rsidR="004648AA" w:rsidRPr="00517FF9" w14:paraId="7E8D8446" w14:textId="77777777" w:rsidTr="008A4E24">
        <w:trPr>
          <w:trHeight w:val="591"/>
        </w:trPr>
        <w:tc>
          <w:tcPr>
            <w:tcW w:w="5812" w:type="dxa"/>
            <w:tcBorders>
              <w:top w:val="single" w:sz="4" w:space="0" w:color="auto"/>
              <w:left w:val="single" w:sz="4" w:space="0" w:color="auto"/>
              <w:bottom w:val="single" w:sz="4" w:space="0" w:color="auto"/>
              <w:right w:val="single" w:sz="4" w:space="0" w:color="auto"/>
            </w:tcBorders>
            <w:shd w:val="clear" w:color="auto" w:fill="FFFFFF"/>
          </w:tcPr>
          <w:p w14:paraId="7E8D8443" w14:textId="77777777" w:rsidR="004648AA" w:rsidRPr="00517FF9" w:rsidRDefault="004648AA" w:rsidP="008A4E24">
            <w:pPr>
              <w:rPr>
                <w:rFonts w:ascii="Arial" w:hAnsi="Arial" w:cs="Arial"/>
                <w:sz w:val="24"/>
                <w:szCs w:val="24"/>
              </w:rPr>
            </w:pPr>
            <w:r w:rsidRPr="00517FF9">
              <w:rPr>
                <w:rFonts w:ascii="Arial" w:hAnsi="Arial" w:cs="Arial"/>
                <w:b/>
                <w:sz w:val="24"/>
                <w:szCs w:val="24"/>
              </w:rPr>
              <w:t>1b) Have any amendments been made as a result?</w:t>
            </w:r>
            <w:r w:rsidRPr="00517FF9">
              <w:rPr>
                <w:rFonts w:ascii="Arial" w:hAnsi="Arial" w:cs="Arial"/>
                <w:sz w:val="24"/>
                <w:szCs w:val="24"/>
              </w:rPr>
              <w:t xml:space="preserve"> If yes, specify what.</w:t>
            </w:r>
          </w:p>
          <w:p w14:paraId="7E8D8444" w14:textId="77777777" w:rsidR="004648AA" w:rsidRPr="00517FF9" w:rsidRDefault="004648AA" w:rsidP="008A4E24">
            <w:pPr>
              <w:rPr>
                <w:rFonts w:ascii="Arial" w:hAnsi="Arial" w:cs="Arial"/>
                <w:sz w:val="24"/>
                <w:szCs w:val="24"/>
              </w:rPr>
            </w:pPr>
          </w:p>
        </w:tc>
        <w:tc>
          <w:tcPr>
            <w:tcW w:w="4678" w:type="dxa"/>
            <w:tcBorders>
              <w:top w:val="single" w:sz="4" w:space="0" w:color="auto"/>
              <w:left w:val="single" w:sz="4" w:space="0" w:color="auto"/>
              <w:bottom w:val="single" w:sz="4" w:space="0" w:color="auto"/>
              <w:right w:val="single" w:sz="4" w:space="0" w:color="auto"/>
            </w:tcBorders>
            <w:shd w:val="clear" w:color="auto" w:fill="FFFFFF"/>
            <w:hideMark/>
          </w:tcPr>
          <w:p w14:paraId="7E8D8445" w14:textId="77777777" w:rsidR="004648AA" w:rsidRPr="00517FF9" w:rsidRDefault="00F5325A" w:rsidP="008A4E24">
            <w:pPr>
              <w:rPr>
                <w:rFonts w:ascii="Arial" w:hAnsi="Arial" w:cs="Arial"/>
                <w:i/>
                <w:sz w:val="24"/>
                <w:szCs w:val="24"/>
              </w:rPr>
            </w:pPr>
            <w:r w:rsidRPr="00517FF9">
              <w:rPr>
                <w:rFonts w:ascii="Arial" w:hAnsi="Arial" w:cs="Arial"/>
                <w:i/>
                <w:sz w:val="24"/>
                <w:szCs w:val="24"/>
              </w:rPr>
              <w:t>No</w:t>
            </w:r>
          </w:p>
        </w:tc>
      </w:tr>
      <w:tr w:rsidR="004648AA" w:rsidRPr="00517FF9" w14:paraId="7E8D844A" w14:textId="77777777" w:rsidTr="008A4E24">
        <w:tc>
          <w:tcPr>
            <w:tcW w:w="10490" w:type="dxa"/>
            <w:gridSpan w:val="2"/>
            <w:tcBorders>
              <w:top w:val="single" w:sz="4" w:space="0" w:color="auto"/>
              <w:left w:val="single" w:sz="4" w:space="0" w:color="auto"/>
              <w:bottom w:val="single" w:sz="4" w:space="0" w:color="auto"/>
              <w:right w:val="single" w:sz="4" w:space="0" w:color="auto"/>
            </w:tcBorders>
            <w:shd w:val="clear" w:color="auto" w:fill="FFFFFF"/>
          </w:tcPr>
          <w:p w14:paraId="7E8D8447" w14:textId="77777777" w:rsidR="004648AA" w:rsidRPr="00517FF9" w:rsidRDefault="00423757" w:rsidP="008A4E24">
            <w:pPr>
              <w:rPr>
                <w:rFonts w:ascii="Arial" w:hAnsi="Arial" w:cs="Arial"/>
                <w:b/>
                <w:sz w:val="24"/>
                <w:szCs w:val="24"/>
              </w:rPr>
            </w:pPr>
            <w:r w:rsidRPr="00517FF9">
              <w:rPr>
                <w:rFonts w:ascii="Arial" w:hAnsi="Arial" w:cs="Arial"/>
                <w:b/>
                <w:sz w:val="24"/>
                <w:szCs w:val="24"/>
              </w:rPr>
              <w:t>2) Does this guideline</w:t>
            </w:r>
            <w:r w:rsidR="004648AA" w:rsidRPr="00517FF9">
              <w:rPr>
                <w:rFonts w:ascii="Arial" w:hAnsi="Arial" w:cs="Arial"/>
                <w:b/>
                <w:sz w:val="24"/>
                <w:szCs w:val="24"/>
              </w:rPr>
              <w:t xml:space="preserve"> have the potential to </w:t>
            </w:r>
            <w:r w:rsidR="000F1F18" w:rsidRPr="00517FF9">
              <w:rPr>
                <w:rFonts w:ascii="Arial" w:hAnsi="Arial" w:cs="Arial"/>
                <w:b/>
                <w:sz w:val="24"/>
                <w:szCs w:val="24"/>
              </w:rPr>
              <w:t xml:space="preserve">affect any of the groups </w:t>
            </w:r>
            <w:r w:rsidR="004648AA" w:rsidRPr="00517FF9">
              <w:rPr>
                <w:rFonts w:ascii="Arial" w:hAnsi="Arial" w:cs="Arial"/>
                <w:b/>
                <w:sz w:val="24"/>
                <w:szCs w:val="24"/>
              </w:rPr>
              <w:t xml:space="preserve">below differently? </w:t>
            </w:r>
          </w:p>
          <w:p w14:paraId="7E8D8448" w14:textId="77777777" w:rsidR="004648AA" w:rsidRPr="00517FF9" w:rsidRDefault="004648AA" w:rsidP="008A4E24">
            <w:pPr>
              <w:rPr>
                <w:rFonts w:ascii="Arial" w:hAnsi="Arial" w:cs="Arial"/>
                <w:sz w:val="24"/>
                <w:szCs w:val="24"/>
              </w:rPr>
            </w:pPr>
            <w:r w:rsidRPr="00517FF9">
              <w:rPr>
                <w:rFonts w:ascii="Arial" w:hAnsi="Arial" w:cs="Arial"/>
                <w:i/>
                <w:sz w:val="24"/>
                <w:szCs w:val="24"/>
              </w:rPr>
              <w:t>Place an X in the appropriate box</w:t>
            </w:r>
            <w:r w:rsidRPr="00517FF9">
              <w:rPr>
                <w:rFonts w:ascii="Arial" w:hAnsi="Arial" w:cs="Arial"/>
                <w:sz w:val="24"/>
                <w:szCs w:val="24"/>
              </w:rPr>
              <w:t xml:space="preserve">: </w:t>
            </w:r>
            <w:r w:rsidRPr="00517FF9">
              <w:rPr>
                <w:rFonts w:ascii="Arial" w:hAnsi="Arial" w:cs="Arial"/>
                <w:i/>
                <w:sz w:val="24"/>
                <w:szCs w:val="24"/>
              </w:rPr>
              <w:t>Yes, No or Unsure</w:t>
            </w:r>
          </w:p>
          <w:p w14:paraId="7E8D8449" w14:textId="77777777" w:rsidR="004648AA" w:rsidRPr="00517FF9" w:rsidRDefault="004648AA" w:rsidP="00A13E07">
            <w:pPr>
              <w:rPr>
                <w:rFonts w:ascii="Arial" w:hAnsi="Arial" w:cs="Arial"/>
                <w:sz w:val="24"/>
                <w:szCs w:val="24"/>
              </w:rPr>
            </w:pPr>
            <w:r w:rsidRPr="00517FF9">
              <w:rPr>
                <w:rFonts w:ascii="Arial" w:hAnsi="Arial" w:cs="Arial"/>
                <w:sz w:val="24"/>
                <w:szCs w:val="24"/>
              </w:rPr>
              <w:t>This may be linked to access, how the process/procedure is experienced, and/or intended outcomes.  Prompts for consideration are provided, but are not an exhaustive list</w:t>
            </w:r>
            <w:r w:rsidR="00A13E07" w:rsidRPr="00517FF9">
              <w:rPr>
                <w:rFonts w:ascii="Arial" w:hAnsi="Arial" w:cs="Arial"/>
                <w:sz w:val="24"/>
                <w:szCs w:val="24"/>
              </w:rPr>
              <w:t>.</w:t>
            </w:r>
          </w:p>
        </w:tc>
      </w:tr>
    </w:tbl>
    <w:tbl>
      <w:tblPr>
        <w:tblStyle w:val="TableGrid"/>
        <w:tblW w:w="10490" w:type="dxa"/>
        <w:tblInd w:w="-34" w:type="dxa"/>
        <w:tblLayout w:type="fixed"/>
        <w:tblLook w:val="04A0" w:firstRow="1" w:lastRow="0" w:firstColumn="1" w:lastColumn="0" w:noHBand="0" w:noVBand="1"/>
      </w:tblPr>
      <w:tblGrid>
        <w:gridCol w:w="7797"/>
        <w:gridCol w:w="850"/>
        <w:gridCol w:w="567"/>
        <w:gridCol w:w="1276"/>
      </w:tblGrid>
      <w:tr w:rsidR="004648AA" w:rsidRPr="00517FF9" w14:paraId="7E8D844F"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005EB8"/>
          </w:tcPr>
          <w:p w14:paraId="7E8D844B" w14:textId="77777777" w:rsidR="004648AA" w:rsidRPr="00517FF9" w:rsidRDefault="004648AA" w:rsidP="008A4E24">
            <w:pPr>
              <w:spacing w:before="60" w:after="60"/>
              <w:rPr>
                <w:rFonts w:ascii="Arial" w:hAnsi="Arial" w:cs="Arial"/>
                <w:b/>
                <w:color w:val="FFFFFF" w:themeColor="background1"/>
                <w:sz w:val="24"/>
                <w:szCs w:val="24"/>
              </w:rPr>
            </w:pPr>
            <w:r w:rsidRPr="00517FF9">
              <w:rPr>
                <w:rFonts w:ascii="Arial" w:hAnsi="Arial" w:cs="Arial"/>
                <w:b/>
                <w:color w:val="FFFFFF" w:themeColor="background1"/>
                <w:sz w:val="24"/>
                <w:szCs w:val="24"/>
              </w:rPr>
              <w:t>Protected Group</w:t>
            </w:r>
          </w:p>
        </w:tc>
        <w:tc>
          <w:tcPr>
            <w:tcW w:w="850" w:type="dxa"/>
            <w:tcBorders>
              <w:top w:val="single" w:sz="4" w:space="0" w:color="auto"/>
              <w:left w:val="single" w:sz="4" w:space="0" w:color="auto"/>
              <w:bottom w:val="single" w:sz="4" w:space="0" w:color="auto"/>
              <w:right w:val="single" w:sz="4" w:space="0" w:color="auto"/>
            </w:tcBorders>
            <w:shd w:val="clear" w:color="auto" w:fill="005EB8"/>
          </w:tcPr>
          <w:p w14:paraId="7E8D844C" w14:textId="77777777" w:rsidR="004648AA" w:rsidRPr="00517FF9" w:rsidRDefault="004648AA" w:rsidP="008A4E24">
            <w:pPr>
              <w:spacing w:before="60" w:after="60"/>
              <w:rPr>
                <w:rFonts w:ascii="Arial" w:hAnsi="Arial" w:cs="Arial"/>
                <w:b/>
                <w:color w:val="FFFFFF" w:themeColor="background1"/>
                <w:sz w:val="22"/>
                <w:szCs w:val="22"/>
              </w:rPr>
            </w:pPr>
            <w:r w:rsidRPr="00517FF9">
              <w:rPr>
                <w:rFonts w:ascii="Arial" w:hAnsi="Arial" w:cs="Arial"/>
                <w:b/>
                <w:color w:val="FFFFFF" w:themeColor="background1"/>
                <w:sz w:val="22"/>
                <w:szCs w:val="22"/>
              </w:rPr>
              <w:t>Yes</w:t>
            </w:r>
          </w:p>
        </w:tc>
        <w:tc>
          <w:tcPr>
            <w:tcW w:w="567" w:type="dxa"/>
            <w:tcBorders>
              <w:top w:val="single" w:sz="4" w:space="0" w:color="auto"/>
              <w:left w:val="single" w:sz="4" w:space="0" w:color="auto"/>
              <w:bottom w:val="single" w:sz="4" w:space="0" w:color="auto"/>
              <w:right w:val="single" w:sz="4" w:space="0" w:color="auto"/>
            </w:tcBorders>
            <w:shd w:val="clear" w:color="auto" w:fill="005EB8"/>
          </w:tcPr>
          <w:p w14:paraId="7E8D844D" w14:textId="77777777" w:rsidR="004648AA" w:rsidRPr="00517FF9" w:rsidRDefault="004648AA" w:rsidP="008A4E24">
            <w:pPr>
              <w:spacing w:before="60" w:after="60"/>
              <w:rPr>
                <w:rFonts w:ascii="Arial" w:hAnsi="Arial" w:cs="Arial"/>
                <w:b/>
                <w:color w:val="FFFFFF" w:themeColor="background1"/>
                <w:sz w:val="22"/>
                <w:szCs w:val="22"/>
              </w:rPr>
            </w:pPr>
            <w:r w:rsidRPr="00517FF9">
              <w:rPr>
                <w:rFonts w:ascii="Arial" w:hAnsi="Arial" w:cs="Arial"/>
                <w:b/>
                <w:color w:val="FFFFFF" w:themeColor="background1"/>
                <w:sz w:val="22"/>
                <w:szCs w:val="22"/>
              </w:rPr>
              <w:t>No</w:t>
            </w:r>
          </w:p>
        </w:tc>
        <w:tc>
          <w:tcPr>
            <w:tcW w:w="1276" w:type="dxa"/>
            <w:tcBorders>
              <w:top w:val="single" w:sz="4" w:space="0" w:color="auto"/>
              <w:left w:val="single" w:sz="4" w:space="0" w:color="auto"/>
              <w:bottom w:val="single" w:sz="4" w:space="0" w:color="auto"/>
              <w:right w:val="single" w:sz="4" w:space="0" w:color="auto"/>
            </w:tcBorders>
            <w:shd w:val="clear" w:color="auto" w:fill="005EB8"/>
          </w:tcPr>
          <w:p w14:paraId="7E8D844E" w14:textId="77777777" w:rsidR="004648AA" w:rsidRPr="00517FF9" w:rsidRDefault="004648AA" w:rsidP="008A4E24">
            <w:pPr>
              <w:spacing w:before="60" w:after="60"/>
              <w:rPr>
                <w:rFonts w:ascii="Arial" w:hAnsi="Arial" w:cs="Arial"/>
                <w:b/>
                <w:color w:val="FFFFFF" w:themeColor="background1"/>
                <w:sz w:val="22"/>
                <w:szCs w:val="22"/>
              </w:rPr>
            </w:pPr>
            <w:r w:rsidRPr="00517FF9">
              <w:rPr>
                <w:rFonts w:ascii="Arial" w:hAnsi="Arial" w:cs="Arial"/>
                <w:b/>
                <w:color w:val="FFFFFF" w:themeColor="background1"/>
                <w:sz w:val="22"/>
                <w:szCs w:val="22"/>
              </w:rPr>
              <w:t>Unsure</w:t>
            </w:r>
          </w:p>
        </w:tc>
      </w:tr>
      <w:tr w:rsidR="004648AA" w:rsidRPr="00517FF9" w14:paraId="7E8D8454"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50" w14:textId="77777777" w:rsidR="004648AA" w:rsidRPr="00517FF9" w:rsidRDefault="004648AA" w:rsidP="008A4E24">
            <w:pPr>
              <w:rPr>
                <w:rFonts w:ascii="Arial" w:hAnsi="Arial" w:cs="Arial"/>
                <w:sz w:val="24"/>
                <w:szCs w:val="24"/>
              </w:rPr>
            </w:pPr>
            <w:r w:rsidRPr="00517FF9">
              <w:rPr>
                <w:rFonts w:ascii="Arial" w:hAnsi="Arial" w:cs="Arial"/>
                <w:b/>
                <w:sz w:val="24"/>
                <w:szCs w:val="24"/>
              </w:rPr>
              <w:t xml:space="preserve">Age </w:t>
            </w:r>
            <w:r w:rsidRPr="00517FF9">
              <w:rPr>
                <w:rFonts w:ascii="Arial" w:hAnsi="Arial" w:cs="Arial"/>
                <w:i/>
                <w:sz w:val="22"/>
                <w:szCs w:val="22"/>
              </w:rPr>
              <w:t>(e.g. are specific age groups excluded? Would the same process affect age groups in different ways?)</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1"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2"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3" w14:textId="77777777" w:rsidR="004648AA" w:rsidRPr="00517FF9" w:rsidRDefault="004648AA" w:rsidP="008A4E24">
            <w:pPr>
              <w:rPr>
                <w:rFonts w:ascii="Arial" w:hAnsi="Arial" w:cs="Arial"/>
                <w:b/>
                <w:sz w:val="24"/>
                <w:szCs w:val="24"/>
              </w:rPr>
            </w:pPr>
          </w:p>
        </w:tc>
      </w:tr>
      <w:tr w:rsidR="004648AA" w:rsidRPr="00517FF9" w14:paraId="7E8D8459"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55"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Sex </w:t>
            </w:r>
            <w:r w:rsidRPr="00517FF9">
              <w:rPr>
                <w:rFonts w:ascii="Arial" w:hAnsi="Arial" w:cs="Arial"/>
                <w:i/>
                <w:sz w:val="22"/>
                <w:szCs w:val="22"/>
              </w:rPr>
              <w:t>(e.g. is gender neutral lan</w:t>
            </w:r>
            <w:r w:rsidR="000F1F18" w:rsidRPr="00517FF9">
              <w:rPr>
                <w:rFonts w:ascii="Arial" w:hAnsi="Arial" w:cs="Arial"/>
                <w:i/>
                <w:sz w:val="22"/>
                <w:szCs w:val="22"/>
              </w:rPr>
              <w:t>guage used in the way the guideline</w:t>
            </w:r>
            <w:r w:rsidRPr="00517FF9">
              <w:rPr>
                <w:rFonts w:ascii="Arial" w:hAnsi="Arial" w:cs="Arial"/>
                <w:i/>
                <w:sz w:val="22"/>
                <w:szCs w:val="22"/>
              </w:rPr>
              <w:t xml:space="preserve"> or information leaflet is written?)</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6"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7"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8" w14:textId="77777777" w:rsidR="004648AA" w:rsidRPr="00517FF9" w:rsidRDefault="004648AA" w:rsidP="008A4E24">
            <w:pPr>
              <w:rPr>
                <w:rFonts w:ascii="Arial" w:hAnsi="Arial" w:cs="Arial"/>
                <w:b/>
                <w:sz w:val="24"/>
                <w:szCs w:val="24"/>
              </w:rPr>
            </w:pPr>
          </w:p>
        </w:tc>
      </w:tr>
      <w:tr w:rsidR="004648AA" w:rsidRPr="00517FF9" w14:paraId="7E8D845E"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5A"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Race </w:t>
            </w:r>
            <w:r w:rsidRPr="00517FF9">
              <w:rPr>
                <w:rFonts w:ascii="Arial" w:hAnsi="Arial" w:cs="Arial"/>
                <w:i/>
                <w:sz w:val="22"/>
                <w:szCs w:val="22"/>
              </w:rPr>
              <w:t xml:space="preserve">(e.g. any specific needs identified for certain groups such as dress, diet, individual care needs?  Are interpretation and translation services required and </w:t>
            </w:r>
            <w:proofErr w:type="gramStart"/>
            <w:r w:rsidRPr="00517FF9">
              <w:rPr>
                <w:rFonts w:ascii="Arial" w:hAnsi="Arial" w:cs="Arial"/>
                <w:i/>
                <w:sz w:val="22"/>
                <w:szCs w:val="22"/>
              </w:rPr>
              <w:t>do staff</w:t>
            </w:r>
            <w:proofErr w:type="gramEnd"/>
            <w:r w:rsidRPr="00517FF9">
              <w:rPr>
                <w:rFonts w:ascii="Arial" w:hAnsi="Arial" w:cs="Arial"/>
                <w:i/>
                <w:sz w:val="22"/>
                <w:szCs w:val="22"/>
              </w:rPr>
              <w:t xml:space="preserve"> know how to book these?)</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B"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C"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5D" w14:textId="77777777" w:rsidR="004648AA" w:rsidRPr="00517FF9" w:rsidRDefault="004648AA" w:rsidP="008A4E24">
            <w:pPr>
              <w:rPr>
                <w:rFonts w:ascii="Arial" w:hAnsi="Arial" w:cs="Arial"/>
                <w:b/>
                <w:sz w:val="24"/>
                <w:szCs w:val="24"/>
              </w:rPr>
            </w:pPr>
          </w:p>
        </w:tc>
      </w:tr>
      <w:tr w:rsidR="004648AA" w:rsidRPr="00517FF9" w14:paraId="7E8D8463"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5F"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Religion &amp; Belief </w:t>
            </w:r>
            <w:r w:rsidRPr="00517FF9">
              <w:rPr>
                <w:rFonts w:ascii="Arial" w:hAnsi="Arial" w:cs="Arial"/>
                <w:i/>
                <w:sz w:val="22"/>
                <w:szCs w:val="22"/>
              </w:rPr>
              <w:t>(e.g. Jehovah Witness stance on blood transfusions; dietary needs that may conflict with medication offered.)</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0"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1"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2" w14:textId="77777777" w:rsidR="004648AA" w:rsidRPr="00517FF9" w:rsidRDefault="004648AA" w:rsidP="008A4E24">
            <w:pPr>
              <w:rPr>
                <w:rFonts w:ascii="Arial" w:hAnsi="Arial" w:cs="Arial"/>
                <w:b/>
                <w:sz w:val="24"/>
                <w:szCs w:val="24"/>
              </w:rPr>
            </w:pPr>
          </w:p>
        </w:tc>
      </w:tr>
      <w:tr w:rsidR="004648AA" w:rsidRPr="00517FF9" w14:paraId="7E8D8468"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64"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Sexual orientation </w:t>
            </w:r>
            <w:r w:rsidRPr="00517FF9">
              <w:rPr>
                <w:rFonts w:ascii="Arial" w:hAnsi="Arial" w:cs="Arial"/>
                <w:i/>
                <w:sz w:val="22"/>
                <w:szCs w:val="22"/>
              </w:rPr>
              <w:t>(e.g. is inclusive language used? Are there different access/prevalence rates?)</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5"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6"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7" w14:textId="77777777" w:rsidR="004648AA" w:rsidRPr="00517FF9" w:rsidRDefault="004648AA" w:rsidP="008A4E24">
            <w:pPr>
              <w:rPr>
                <w:rFonts w:ascii="Arial" w:hAnsi="Arial" w:cs="Arial"/>
                <w:b/>
                <w:sz w:val="24"/>
                <w:szCs w:val="24"/>
              </w:rPr>
            </w:pPr>
          </w:p>
        </w:tc>
      </w:tr>
      <w:tr w:rsidR="004648AA" w:rsidRPr="00517FF9" w14:paraId="7E8D846D"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69"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Pregnancy &amp; Maternity </w:t>
            </w:r>
            <w:r w:rsidRPr="00517FF9">
              <w:rPr>
                <w:rFonts w:ascii="Arial" w:hAnsi="Arial" w:cs="Arial"/>
                <w:i/>
                <w:sz w:val="22"/>
                <w:szCs w:val="22"/>
              </w:rPr>
              <w:t>(e.g. are procedures suitable for pregnant and/or breastfeeding women?)</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A"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B"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C" w14:textId="77777777" w:rsidR="004648AA" w:rsidRPr="00517FF9" w:rsidRDefault="004648AA" w:rsidP="008A4E24">
            <w:pPr>
              <w:rPr>
                <w:rFonts w:ascii="Arial" w:hAnsi="Arial" w:cs="Arial"/>
                <w:b/>
                <w:sz w:val="24"/>
                <w:szCs w:val="24"/>
              </w:rPr>
            </w:pPr>
          </w:p>
        </w:tc>
      </w:tr>
      <w:tr w:rsidR="004648AA" w:rsidRPr="00517FF9" w14:paraId="7E8D8472"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6E"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Marital status/civil partnership </w:t>
            </w:r>
            <w:r w:rsidRPr="00517FF9">
              <w:rPr>
                <w:rFonts w:ascii="Arial" w:hAnsi="Arial" w:cs="Arial"/>
                <w:i/>
                <w:sz w:val="22"/>
                <w:szCs w:val="22"/>
              </w:rPr>
              <w:t>(e.g. would there be any difference because the individual is/is not married/in a civil partnership?)</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6F"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0"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1" w14:textId="77777777" w:rsidR="004648AA" w:rsidRPr="00517FF9" w:rsidRDefault="004648AA" w:rsidP="008A4E24">
            <w:pPr>
              <w:rPr>
                <w:rFonts w:ascii="Arial" w:hAnsi="Arial" w:cs="Arial"/>
                <w:b/>
                <w:sz w:val="24"/>
                <w:szCs w:val="24"/>
              </w:rPr>
            </w:pPr>
          </w:p>
        </w:tc>
      </w:tr>
      <w:tr w:rsidR="004648AA" w:rsidRPr="00517FF9" w14:paraId="7E8D8477"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73"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Gender Reassignment </w:t>
            </w:r>
            <w:r w:rsidRPr="00517FF9">
              <w:rPr>
                <w:rFonts w:ascii="Arial" w:hAnsi="Arial" w:cs="Arial"/>
                <w:i/>
                <w:sz w:val="22"/>
                <w:szCs w:val="22"/>
              </w:rPr>
              <w:t>(e.g. are there particular tests related to gender? Is confidentiality of the patient or staff member maintained?)</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4"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5"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6" w14:textId="77777777" w:rsidR="004648AA" w:rsidRPr="00517FF9" w:rsidRDefault="004648AA" w:rsidP="008A4E24">
            <w:pPr>
              <w:rPr>
                <w:rFonts w:ascii="Arial" w:hAnsi="Arial" w:cs="Arial"/>
                <w:b/>
                <w:sz w:val="24"/>
                <w:szCs w:val="24"/>
              </w:rPr>
            </w:pPr>
          </w:p>
        </w:tc>
      </w:tr>
      <w:tr w:rsidR="004648AA" w:rsidRPr="00517FF9" w14:paraId="7E8D847C"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78" w14:textId="77777777" w:rsidR="004648AA" w:rsidRPr="00517FF9" w:rsidRDefault="004648AA" w:rsidP="008A4E24">
            <w:pPr>
              <w:rPr>
                <w:rFonts w:ascii="Arial" w:hAnsi="Arial" w:cs="Arial"/>
                <w:sz w:val="24"/>
                <w:szCs w:val="24"/>
              </w:rPr>
            </w:pPr>
            <w:r w:rsidRPr="00517FF9">
              <w:rPr>
                <w:rFonts w:ascii="Arial" w:hAnsi="Arial" w:cs="Arial"/>
                <w:b/>
                <w:sz w:val="24"/>
                <w:szCs w:val="24"/>
              </w:rPr>
              <w:t xml:space="preserve">Human Rights </w:t>
            </w:r>
            <w:r w:rsidRPr="00517FF9">
              <w:rPr>
                <w:rFonts w:ascii="Arial" w:hAnsi="Arial" w:cs="Arial"/>
                <w:i/>
                <w:sz w:val="22"/>
                <w:szCs w:val="22"/>
              </w:rPr>
              <w:t>(e.g. does it uphold the principles of Fairness, Respect, Equality, Dignity and Autonomy?)</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9"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A"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B" w14:textId="77777777" w:rsidR="004648AA" w:rsidRPr="00517FF9" w:rsidRDefault="004648AA" w:rsidP="008A4E24">
            <w:pPr>
              <w:rPr>
                <w:rFonts w:ascii="Arial" w:hAnsi="Arial" w:cs="Arial"/>
                <w:b/>
                <w:sz w:val="24"/>
                <w:szCs w:val="24"/>
              </w:rPr>
            </w:pPr>
          </w:p>
        </w:tc>
      </w:tr>
      <w:tr w:rsidR="004648AA" w:rsidRPr="00517FF9" w14:paraId="7E8D8481"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7D"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Carers </w:t>
            </w:r>
            <w:r w:rsidRPr="00517FF9">
              <w:rPr>
                <w:rFonts w:ascii="Arial" w:hAnsi="Arial" w:cs="Arial"/>
                <w:i/>
                <w:sz w:val="22"/>
                <w:szCs w:val="22"/>
              </w:rPr>
              <w:t>(e.g. is sufficient notice built in so can take time off work to attend appointment?)</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E"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7F"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0" w14:textId="77777777" w:rsidR="004648AA" w:rsidRPr="00517FF9" w:rsidRDefault="004648AA" w:rsidP="008A4E24">
            <w:pPr>
              <w:rPr>
                <w:rFonts w:ascii="Arial" w:hAnsi="Arial" w:cs="Arial"/>
                <w:b/>
                <w:sz w:val="24"/>
                <w:szCs w:val="24"/>
              </w:rPr>
            </w:pPr>
          </w:p>
        </w:tc>
      </w:tr>
      <w:tr w:rsidR="004648AA" w:rsidRPr="00517FF9" w14:paraId="7E8D8486" w14:textId="77777777" w:rsidTr="008A4E24">
        <w:tc>
          <w:tcPr>
            <w:tcW w:w="77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8D8482" w14:textId="77777777" w:rsidR="004648AA" w:rsidRPr="00517FF9" w:rsidRDefault="004648AA" w:rsidP="008A4E24">
            <w:pPr>
              <w:rPr>
                <w:rFonts w:ascii="Arial" w:hAnsi="Arial" w:cs="Arial"/>
                <w:b/>
                <w:sz w:val="24"/>
                <w:szCs w:val="24"/>
              </w:rPr>
            </w:pPr>
            <w:r w:rsidRPr="00517FF9">
              <w:rPr>
                <w:rFonts w:ascii="Arial" w:hAnsi="Arial" w:cs="Arial"/>
                <w:b/>
                <w:sz w:val="24"/>
                <w:szCs w:val="24"/>
              </w:rPr>
              <w:t xml:space="preserve">Socio/economic </w:t>
            </w:r>
            <w:r w:rsidRPr="00517FF9">
              <w:rPr>
                <w:rFonts w:ascii="Arial" w:hAnsi="Arial" w:cs="Arial"/>
                <w:i/>
                <w:sz w:val="22"/>
                <w:szCs w:val="22"/>
              </w:rPr>
              <w:t>(e.g. would there be any requirement or expectation that may not be able to be met by those on low or limited income, such as costs incurred?)</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3"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4"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5" w14:textId="77777777" w:rsidR="004648AA" w:rsidRPr="00517FF9" w:rsidRDefault="004648AA" w:rsidP="008A4E24">
            <w:pPr>
              <w:rPr>
                <w:rFonts w:ascii="Arial" w:hAnsi="Arial" w:cs="Arial"/>
                <w:b/>
                <w:sz w:val="24"/>
                <w:szCs w:val="24"/>
              </w:rPr>
            </w:pPr>
          </w:p>
        </w:tc>
      </w:tr>
      <w:tr w:rsidR="004648AA" w:rsidRPr="00517FF9" w14:paraId="7E8D848B" w14:textId="77777777" w:rsidTr="008A4E24">
        <w:tc>
          <w:tcPr>
            <w:tcW w:w="7797" w:type="dxa"/>
            <w:tcBorders>
              <w:top w:val="single" w:sz="4" w:space="0" w:color="auto"/>
              <w:left w:val="single" w:sz="4" w:space="0" w:color="auto"/>
              <w:bottom w:val="single" w:sz="4" w:space="0" w:color="auto"/>
              <w:right w:val="single" w:sz="4" w:space="0" w:color="auto"/>
            </w:tcBorders>
            <w:hideMark/>
          </w:tcPr>
          <w:p w14:paraId="7E8D8487" w14:textId="77777777" w:rsidR="004648AA" w:rsidRPr="00517FF9" w:rsidRDefault="004648AA" w:rsidP="008A4E24">
            <w:pPr>
              <w:rPr>
                <w:rFonts w:ascii="Arial" w:hAnsi="Arial" w:cs="Arial"/>
                <w:i/>
                <w:sz w:val="24"/>
                <w:szCs w:val="24"/>
              </w:rPr>
            </w:pPr>
            <w:r w:rsidRPr="00517FF9">
              <w:rPr>
                <w:rFonts w:ascii="Arial" w:hAnsi="Arial" w:cs="Arial"/>
                <w:b/>
                <w:sz w:val="24"/>
                <w:szCs w:val="24"/>
              </w:rPr>
              <w:t xml:space="preserve">Disability </w:t>
            </w:r>
            <w:r w:rsidRPr="00517FF9">
              <w:rPr>
                <w:rFonts w:ascii="Arial" w:hAnsi="Arial" w:cs="Arial"/>
                <w:i/>
                <w:sz w:val="22"/>
                <w:szCs w:val="22"/>
              </w:rPr>
              <w:t xml:space="preserve">(e.g. are information/questionnaires/consent forms available in different formats upon request? Are waiting areas suitable?) Includes hearing and/or visual impairments, physical disability, neurodevelopmental impairments e.g. autism, mental health conditions, and long term conditions e.g. cancer.  </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8"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9"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A" w14:textId="77777777" w:rsidR="004648AA" w:rsidRPr="00517FF9" w:rsidRDefault="004648AA" w:rsidP="008A4E24">
            <w:pPr>
              <w:rPr>
                <w:rFonts w:ascii="Arial" w:hAnsi="Arial" w:cs="Arial"/>
                <w:b/>
                <w:sz w:val="24"/>
                <w:szCs w:val="24"/>
              </w:rPr>
            </w:pPr>
          </w:p>
        </w:tc>
      </w:tr>
    </w:tbl>
    <w:p w14:paraId="7E8D848C" w14:textId="77777777" w:rsidR="004648AA" w:rsidRPr="00517FF9" w:rsidRDefault="004648AA" w:rsidP="004648AA">
      <w:pPr>
        <w:rPr>
          <w:rFonts w:ascii="Arial" w:hAnsi="Arial" w:cs="Arial"/>
        </w:rPr>
      </w:pPr>
      <w:r w:rsidRPr="00517FF9">
        <w:rPr>
          <w:rFonts w:ascii="Arial" w:hAnsi="Arial" w:cs="Arial"/>
        </w:rPr>
        <w:br w:type="page"/>
      </w:r>
    </w:p>
    <w:tbl>
      <w:tblPr>
        <w:tblStyle w:val="TableGrid"/>
        <w:tblW w:w="10490" w:type="dxa"/>
        <w:tblInd w:w="-34" w:type="dxa"/>
        <w:tblLayout w:type="fixed"/>
        <w:tblLook w:val="04A0" w:firstRow="1" w:lastRow="0" w:firstColumn="1" w:lastColumn="0" w:noHBand="0" w:noVBand="1"/>
      </w:tblPr>
      <w:tblGrid>
        <w:gridCol w:w="7797"/>
        <w:gridCol w:w="850"/>
        <w:gridCol w:w="567"/>
        <w:gridCol w:w="1276"/>
      </w:tblGrid>
      <w:tr w:rsidR="004648AA" w:rsidRPr="00517FF9" w14:paraId="7E8D8492" w14:textId="77777777" w:rsidTr="008A4E24">
        <w:tc>
          <w:tcPr>
            <w:tcW w:w="7797" w:type="dxa"/>
            <w:tcBorders>
              <w:top w:val="single" w:sz="4" w:space="0" w:color="auto"/>
              <w:left w:val="single" w:sz="4" w:space="0" w:color="auto"/>
              <w:bottom w:val="single" w:sz="4" w:space="0" w:color="auto"/>
              <w:right w:val="single" w:sz="4" w:space="0" w:color="auto"/>
            </w:tcBorders>
            <w:hideMark/>
          </w:tcPr>
          <w:p w14:paraId="7E8D848D" w14:textId="77777777" w:rsidR="004648AA" w:rsidRPr="00517FF9" w:rsidRDefault="004648AA" w:rsidP="008A4E24">
            <w:pPr>
              <w:rPr>
                <w:rFonts w:ascii="Arial" w:hAnsi="Arial" w:cs="Arial"/>
                <w:sz w:val="24"/>
                <w:szCs w:val="24"/>
              </w:rPr>
            </w:pPr>
            <w:r w:rsidRPr="00517FF9">
              <w:rPr>
                <w:rFonts w:ascii="Arial" w:hAnsi="Arial" w:cs="Arial"/>
              </w:rPr>
              <w:lastRenderedPageBreak/>
              <w:br w:type="page"/>
            </w:r>
            <w:r w:rsidRPr="00517FF9">
              <w:rPr>
                <w:rFonts w:ascii="Arial" w:hAnsi="Arial" w:cs="Arial"/>
                <w:b/>
                <w:sz w:val="24"/>
                <w:szCs w:val="24"/>
              </w:rPr>
              <w:t xml:space="preserve">Are there any adjustments that need to be made to ensure that people with disabilities have the same access to and outcomes from the service or employment activities as those without disabilities? </w:t>
            </w:r>
            <w:r w:rsidRPr="00517FF9">
              <w:rPr>
                <w:rFonts w:ascii="Arial" w:hAnsi="Arial" w:cs="Arial"/>
                <w:i/>
                <w:sz w:val="22"/>
                <w:szCs w:val="22"/>
              </w:rPr>
              <w:t>(e.g. allow extra time for appointments, allow advocates to be present in the room, having access to visual aids, removing requirement to wait in unsuitable environments, etc.)</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E" w14:textId="77777777" w:rsidR="004648AA" w:rsidRPr="00517FF9" w:rsidRDefault="004648AA" w:rsidP="008A4E24">
            <w:pPr>
              <w:rPr>
                <w:rFonts w:ascii="Arial" w:hAnsi="Arial" w:cs="Arial"/>
                <w:b/>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8F" w14:textId="77777777" w:rsidR="004648AA" w:rsidRPr="00517FF9" w:rsidRDefault="00F5325A" w:rsidP="008A4E24">
            <w:pPr>
              <w:rPr>
                <w:rFonts w:ascii="Arial" w:hAnsi="Arial" w:cs="Arial"/>
                <w:b/>
                <w:sz w:val="24"/>
                <w:szCs w:val="24"/>
              </w:rPr>
            </w:pPr>
            <w:r w:rsidRPr="00517FF9">
              <w:rPr>
                <w:rFonts w:ascii="Arial" w:hAnsi="Arial" w:cs="Arial"/>
                <w:b/>
                <w:sz w:val="24"/>
                <w:szCs w:val="24"/>
              </w:rPr>
              <w:t>X</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D8490" w14:textId="77777777" w:rsidR="004648AA" w:rsidRPr="00517FF9" w:rsidRDefault="004648AA" w:rsidP="008A4E24">
            <w:pPr>
              <w:rPr>
                <w:rFonts w:ascii="Arial" w:hAnsi="Arial" w:cs="Arial"/>
                <w:b/>
                <w:sz w:val="24"/>
                <w:szCs w:val="24"/>
              </w:rPr>
            </w:pPr>
          </w:p>
          <w:p w14:paraId="7E8D8491" w14:textId="77777777" w:rsidR="004648AA" w:rsidRPr="00517FF9" w:rsidRDefault="004648AA" w:rsidP="008A4E24">
            <w:pPr>
              <w:rPr>
                <w:rFonts w:ascii="Arial" w:hAnsi="Arial" w:cs="Arial"/>
                <w:b/>
                <w:sz w:val="24"/>
                <w:szCs w:val="24"/>
              </w:rPr>
            </w:pPr>
          </w:p>
        </w:tc>
      </w:tr>
      <w:tr w:rsidR="004648AA" w:rsidRPr="00517FF9" w14:paraId="7E8D849A" w14:textId="77777777" w:rsidTr="008A4E24">
        <w:tc>
          <w:tcPr>
            <w:tcW w:w="10490" w:type="dxa"/>
            <w:gridSpan w:val="4"/>
            <w:tcBorders>
              <w:top w:val="single" w:sz="4" w:space="0" w:color="auto"/>
              <w:left w:val="single" w:sz="4" w:space="0" w:color="auto"/>
              <w:bottom w:val="single" w:sz="4" w:space="0" w:color="auto"/>
              <w:right w:val="single" w:sz="4" w:space="0" w:color="auto"/>
            </w:tcBorders>
          </w:tcPr>
          <w:p w14:paraId="7E8D8493" w14:textId="77777777" w:rsidR="004648AA" w:rsidRPr="00517FF9" w:rsidRDefault="004648AA" w:rsidP="008A4E24">
            <w:pPr>
              <w:rPr>
                <w:rFonts w:ascii="Arial" w:hAnsi="Arial" w:cs="Arial"/>
                <w:b/>
                <w:sz w:val="24"/>
                <w:szCs w:val="24"/>
              </w:rPr>
            </w:pPr>
            <w:r w:rsidRPr="00517FF9">
              <w:rPr>
                <w:rFonts w:ascii="Arial" w:hAnsi="Arial" w:cs="Arial"/>
                <w:b/>
                <w:sz w:val="24"/>
                <w:szCs w:val="24"/>
              </w:rPr>
              <w:t>3) Where you have identified that there are potential differences, what steps have you taken to mitigate these?</w:t>
            </w:r>
            <w:r w:rsidR="00F5325A" w:rsidRPr="00517FF9">
              <w:rPr>
                <w:rFonts w:ascii="Arial" w:hAnsi="Arial" w:cs="Arial"/>
                <w:b/>
                <w:sz w:val="24"/>
                <w:szCs w:val="24"/>
              </w:rPr>
              <w:t xml:space="preserve"> NA</w:t>
            </w:r>
          </w:p>
          <w:p w14:paraId="7E8D8494" w14:textId="77777777" w:rsidR="004648AA" w:rsidRPr="00517FF9" w:rsidRDefault="004648AA" w:rsidP="008A4E24">
            <w:pPr>
              <w:ind w:left="-70" w:firstLine="70"/>
              <w:rPr>
                <w:rFonts w:ascii="Arial" w:hAnsi="Arial" w:cs="Arial"/>
                <w:i/>
                <w:sz w:val="22"/>
                <w:szCs w:val="22"/>
              </w:rPr>
            </w:pPr>
            <w:r w:rsidRPr="00517FF9">
              <w:rPr>
                <w:rFonts w:ascii="Arial" w:hAnsi="Arial" w:cs="Arial"/>
                <w:i/>
                <w:sz w:val="22"/>
                <w:szCs w:val="22"/>
              </w:rPr>
              <w:t>(what action has been taken or will be taken, who is responsible for taking a future action, and when it will be completed by – may include</w:t>
            </w:r>
            <w:r w:rsidR="000F1F18" w:rsidRPr="00517FF9">
              <w:rPr>
                <w:rFonts w:ascii="Arial" w:hAnsi="Arial" w:cs="Arial"/>
                <w:i/>
                <w:sz w:val="22"/>
                <w:szCs w:val="22"/>
              </w:rPr>
              <w:t xml:space="preserve"> adjustment to wording of guideline</w:t>
            </w:r>
            <w:r w:rsidR="00F5325A" w:rsidRPr="00517FF9">
              <w:rPr>
                <w:rFonts w:ascii="Arial" w:hAnsi="Arial" w:cs="Arial"/>
                <w:i/>
                <w:sz w:val="22"/>
                <w:szCs w:val="22"/>
              </w:rPr>
              <w:t xml:space="preserve"> or leaflet to mitigate</w:t>
            </w:r>
          </w:p>
          <w:p w14:paraId="7E8D8495" w14:textId="77777777" w:rsidR="004648AA" w:rsidRPr="00517FF9" w:rsidRDefault="004648AA" w:rsidP="008A4E24">
            <w:pPr>
              <w:rPr>
                <w:rFonts w:ascii="Arial" w:hAnsi="Arial" w:cs="Arial"/>
                <w:sz w:val="24"/>
                <w:szCs w:val="24"/>
              </w:rPr>
            </w:pPr>
          </w:p>
          <w:p w14:paraId="7E8D8496" w14:textId="77777777" w:rsidR="004648AA" w:rsidRPr="00517FF9" w:rsidRDefault="004648AA" w:rsidP="008A4E24">
            <w:pPr>
              <w:rPr>
                <w:rFonts w:ascii="Arial" w:hAnsi="Arial" w:cs="Arial"/>
                <w:sz w:val="24"/>
                <w:szCs w:val="24"/>
              </w:rPr>
            </w:pPr>
          </w:p>
          <w:p w14:paraId="7E8D8497" w14:textId="77777777" w:rsidR="004648AA" w:rsidRPr="00517FF9" w:rsidRDefault="004648AA" w:rsidP="008A4E24">
            <w:pPr>
              <w:rPr>
                <w:rFonts w:ascii="Arial" w:hAnsi="Arial" w:cs="Arial"/>
                <w:b/>
                <w:sz w:val="24"/>
                <w:szCs w:val="24"/>
              </w:rPr>
            </w:pPr>
            <w:r w:rsidRPr="00517FF9">
              <w:rPr>
                <w:rFonts w:ascii="Arial" w:hAnsi="Arial" w:cs="Arial"/>
                <w:b/>
                <w:sz w:val="24"/>
                <w:szCs w:val="24"/>
              </w:rPr>
              <w:t>4) Where you have identified adjustments would need to be made for those with disabilities, what action has been taken?</w:t>
            </w:r>
            <w:r w:rsidR="00F5325A" w:rsidRPr="00517FF9">
              <w:rPr>
                <w:rFonts w:ascii="Arial" w:hAnsi="Arial" w:cs="Arial"/>
                <w:b/>
                <w:sz w:val="24"/>
                <w:szCs w:val="24"/>
              </w:rPr>
              <w:t xml:space="preserve"> NA</w:t>
            </w:r>
          </w:p>
          <w:p w14:paraId="7E8D8498" w14:textId="77777777" w:rsidR="004648AA" w:rsidRPr="00517FF9" w:rsidRDefault="004648AA" w:rsidP="008A4E24">
            <w:pPr>
              <w:rPr>
                <w:rFonts w:ascii="Arial" w:hAnsi="Arial" w:cs="Arial"/>
                <w:i/>
                <w:sz w:val="22"/>
                <w:szCs w:val="22"/>
              </w:rPr>
            </w:pPr>
            <w:r w:rsidRPr="00517FF9">
              <w:rPr>
                <w:rFonts w:ascii="Arial" w:hAnsi="Arial" w:cs="Arial"/>
                <w:i/>
                <w:sz w:val="22"/>
                <w:szCs w:val="22"/>
              </w:rPr>
              <w:t>(what action has been taken or will be taken, who is responsible for taking a future action, and when it will be completed by – may include</w:t>
            </w:r>
            <w:r w:rsidR="000F1F18" w:rsidRPr="00517FF9">
              <w:rPr>
                <w:rFonts w:ascii="Arial" w:hAnsi="Arial" w:cs="Arial"/>
                <w:i/>
                <w:sz w:val="22"/>
                <w:szCs w:val="22"/>
              </w:rPr>
              <w:t xml:space="preserve"> adjustment to wording of guideline</w:t>
            </w:r>
            <w:r w:rsidRPr="00517FF9">
              <w:rPr>
                <w:rFonts w:ascii="Arial" w:hAnsi="Arial" w:cs="Arial"/>
                <w:i/>
                <w:sz w:val="22"/>
                <w:szCs w:val="22"/>
              </w:rPr>
              <w:t xml:space="preserve"> or leaflet)</w:t>
            </w:r>
          </w:p>
          <w:p w14:paraId="7E8D8499" w14:textId="77777777" w:rsidR="004648AA" w:rsidRPr="00517FF9" w:rsidRDefault="004648AA" w:rsidP="008A4E24">
            <w:pPr>
              <w:rPr>
                <w:rFonts w:ascii="Arial" w:hAnsi="Arial" w:cs="Arial"/>
                <w:b/>
                <w:sz w:val="24"/>
                <w:szCs w:val="24"/>
              </w:rPr>
            </w:pPr>
          </w:p>
        </w:tc>
      </w:tr>
      <w:tr w:rsidR="004648AA" w:rsidRPr="00517FF9" w14:paraId="7E8D84A2" w14:textId="77777777" w:rsidTr="008A4E24">
        <w:tc>
          <w:tcPr>
            <w:tcW w:w="10490" w:type="dxa"/>
            <w:gridSpan w:val="4"/>
            <w:tcBorders>
              <w:top w:val="single" w:sz="4" w:space="0" w:color="auto"/>
              <w:left w:val="single" w:sz="4" w:space="0" w:color="auto"/>
              <w:bottom w:val="single" w:sz="4" w:space="0" w:color="auto"/>
              <w:right w:val="single" w:sz="4" w:space="0" w:color="auto"/>
            </w:tcBorders>
          </w:tcPr>
          <w:p w14:paraId="7E8D849B" w14:textId="77777777" w:rsidR="004648AA" w:rsidRPr="00517FF9" w:rsidRDefault="000F1F18" w:rsidP="008A4E24">
            <w:pPr>
              <w:rPr>
                <w:rFonts w:ascii="Arial" w:hAnsi="Arial" w:cs="Arial"/>
                <w:b/>
                <w:sz w:val="24"/>
                <w:szCs w:val="24"/>
              </w:rPr>
            </w:pPr>
            <w:r w:rsidRPr="00517FF9">
              <w:rPr>
                <w:rFonts w:ascii="Arial" w:hAnsi="Arial" w:cs="Arial"/>
                <w:b/>
                <w:sz w:val="24"/>
                <w:szCs w:val="24"/>
              </w:rPr>
              <w:t>Will this guideline</w:t>
            </w:r>
            <w:r w:rsidR="004648AA" w:rsidRPr="00517FF9">
              <w:rPr>
                <w:rFonts w:ascii="Arial" w:hAnsi="Arial" w:cs="Arial"/>
                <w:b/>
                <w:sz w:val="24"/>
                <w:szCs w:val="24"/>
              </w:rPr>
              <w:t xml:space="preserve"> require a</w:t>
            </w:r>
            <w:r w:rsidR="00F5325A" w:rsidRPr="00517FF9">
              <w:rPr>
                <w:rFonts w:ascii="Arial" w:hAnsi="Arial" w:cs="Arial"/>
                <w:b/>
                <w:sz w:val="24"/>
                <w:szCs w:val="24"/>
              </w:rPr>
              <w:t xml:space="preserve"> full impact assessment?  </w:t>
            </w:r>
            <w:r w:rsidR="004648AA" w:rsidRPr="00517FF9">
              <w:rPr>
                <w:rFonts w:ascii="Arial" w:hAnsi="Arial" w:cs="Arial"/>
                <w:b/>
                <w:sz w:val="24"/>
                <w:szCs w:val="24"/>
              </w:rPr>
              <w:t>No</w:t>
            </w:r>
          </w:p>
          <w:p w14:paraId="7E8D849C" w14:textId="77777777" w:rsidR="004648AA" w:rsidRPr="00517FF9" w:rsidRDefault="004648AA" w:rsidP="008A4E24">
            <w:pPr>
              <w:rPr>
                <w:rFonts w:ascii="Arial" w:hAnsi="Arial" w:cs="Arial"/>
                <w:sz w:val="24"/>
                <w:szCs w:val="24"/>
              </w:rPr>
            </w:pPr>
            <w:r w:rsidRPr="00517FF9">
              <w:rPr>
                <w:rFonts w:ascii="Arial" w:hAnsi="Arial" w:cs="Arial"/>
                <w:sz w:val="24"/>
                <w:szCs w:val="24"/>
              </w:rPr>
              <w:t>(</w:t>
            </w:r>
            <w:r w:rsidRPr="00517FF9">
              <w:rPr>
                <w:rFonts w:ascii="Arial" w:hAnsi="Arial" w:cs="Arial"/>
                <w:i/>
                <w:sz w:val="22"/>
                <w:szCs w:val="22"/>
              </w:rPr>
              <w:t>a full impact assessment will be required if you are unsure of the potential to affect a group differently, or if you believe there is a potential for it to affect a group differently and do not know how to mitigate against this - Please contact the Inclusion and Equality team for advice on</w:t>
            </w:r>
            <w:r w:rsidRPr="00517FF9">
              <w:rPr>
                <w:rFonts w:ascii="Arial" w:hAnsi="Arial" w:cs="Arial"/>
                <w:sz w:val="24"/>
                <w:szCs w:val="24"/>
              </w:rPr>
              <w:t xml:space="preserve"> </w:t>
            </w:r>
            <w:hyperlink r:id="rId42" w:history="1">
              <w:r w:rsidRPr="00517FF9">
                <w:rPr>
                  <w:rStyle w:val="Hyperlink"/>
                  <w:rFonts w:ascii="Arial" w:hAnsi="Arial" w:cs="Arial"/>
                  <w:sz w:val="24"/>
                  <w:szCs w:val="24"/>
                </w:rPr>
                <w:t>equality@pat.nhs.uk</w:t>
              </w:r>
            </w:hyperlink>
            <w:r w:rsidR="00D70511" w:rsidRPr="00517FF9">
              <w:rPr>
                <w:rFonts w:ascii="Arial" w:hAnsi="Arial" w:cs="Arial"/>
                <w:sz w:val="24"/>
                <w:szCs w:val="24"/>
              </w:rPr>
              <w:t>)</w:t>
            </w:r>
          </w:p>
          <w:p w14:paraId="7E8D849D" w14:textId="77777777" w:rsidR="00D70511" w:rsidRPr="00517FF9" w:rsidRDefault="00D70511" w:rsidP="008A4E24">
            <w:pPr>
              <w:rPr>
                <w:rFonts w:ascii="Arial" w:hAnsi="Arial" w:cs="Arial"/>
                <w:sz w:val="24"/>
                <w:szCs w:val="24"/>
              </w:rPr>
            </w:pPr>
          </w:p>
          <w:p w14:paraId="7E8D849E" w14:textId="77777777" w:rsidR="004648AA" w:rsidRPr="00517FF9" w:rsidRDefault="004648AA" w:rsidP="008A4E24">
            <w:pPr>
              <w:rPr>
                <w:rFonts w:ascii="Arial" w:hAnsi="Arial" w:cs="Arial"/>
                <w:sz w:val="24"/>
                <w:szCs w:val="24"/>
              </w:rPr>
            </w:pPr>
            <w:r w:rsidRPr="00517FF9">
              <w:rPr>
                <w:rFonts w:ascii="Arial" w:hAnsi="Arial" w:cs="Arial"/>
                <w:sz w:val="24"/>
                <w:szCs w:val="24"/>
              </w:rPr>
              <w:t xml:space="preserve">Author: Type/sign:        </w:t>
            </w:r>
            <w:r w:rsidR="00F5325A" w:rsidRPr="00517FF9">
              <w:rPr>
                <w:rFonts w:ascii="Arial" w:hAnsi="Arial" w:cs="Arial"/>
                <w:sz w:val="24"/>
                <w:szCs w:val="24"/>
              </w:rPr>
              <w:t>Dr A.N. Thomas</w:t>
            </w:r>
            <w:r w:rsidRPr="00517FF9">
              <w:rPr>
                <w:rFonts w:ascii="Arial" w:hAnsi="Arial" w:cs="Arial"/>
                <w:sz w:val="24"/>
                <w:szCs w:val="24"/>
              </w:rPr>
              <w:t xml:space="preserve">                                          Date:  </w:t>
            </w:r>
            <w:r w:rsidR="00F5325A" w:rsidRPr="00517FF9">
              <w:rPr>
                <w:rFonts w:ascii="Arial" w:hAnsi="Arial" w:cs="Arial"/>
                <w:sz w:val="24"/>
                <w:szCs w:val="24"/>
              </w:rPr>
              <w:t>10/12/2018</w:t>
            </w:r>
            <w:r w:rsidRPr="00517FF9">
              <w:rPr>
                <w:rFonts w:ascii="Arial" w:hAnsi="Arial" w:cs="Arial"/>
                <w:sz w:val="24"/>
                <w:szCs w:val="24"/>
              </w:rPr>
              <w:t xml:space="preserve">  </w:t>
            </w:r>
          </w:p>
          <w:p w14:paraId="7E8D849F" w14:textId="77777777" w:rsidR="004648AA" w:rsidRPr="00517FF9" w:rsidRDefault="004648AA" w:rsidP="008A4E24">
            <w:pPr>
              <w:rPr>
                <w:rFonts w:ascii="Arial" w:hAnsi="Arial" w:cs="Arial"/>
                <w:sz w:val="24"/>
                <w:szCs w:val="24"/>
              </w:rPr>
            </w:pPr>
          </w:p>
          <w:p w14:paraId="7E8D84A0" w14:textId="77777777" w:rsidR="004648AA" w:rsidRPr="00517FF9" w:rsidRDefault="004648AA" w:rsidP="008A4E24">
            <w:pPr>
              <w:rPr>
                <w:rFonts w:ascii="Arial" w:hAnsi="Arial" w:cs="Arial"/>
                <w:sz w:val="24"/>
                <w:szCs w:val="24"/>
              </w:rPr>
            </w:pPr>
            <w:r w:rsidRPr="00517FF9">
              <w:rPr>
                <w:rFonts w:ascii="Arial" w:hAnsi="Arial" w:cs="Arial"/>
                <w:sz w:val="24"/>
                <w:szCs w:val="24"/>
              </w:rPr>
              <w:t>Sign off from Equality Champion:                                                                        Date:</w:t>
            </w:r>
          </w:p>
          <w:p w14:paraId="7E8D84A1" w14:textId="77777777" w:rsidR="004648AA" w:rsidRPr="00517FF9" w:rsidRDefault="004648AA" w:rsidP="008A4E24">
            <w:pPr>
              <w:rPr>
                <w:rFonts w:ascii="Arial" w:hAnsi="Arial" w:cs="Arial"/>
                <w:b/>
                <w:sz w:val="24"/>
                <w:szCs w:val="24"/>
              </w:rPr>
            </w:pPr>
          </w:p>
        </w:tc>
      </w:tr>
    </w:tbl>
    <w:p w14:paraId="7E8D84A3" w14:textId="77777777" w:rsidR="00C95796" w:rsidRDefault="00C95796" w:rsidP="004648AA">
      <w:pPr>
        <w:rPr>
          <w:rFonts w:ascii="Arial" w:hAnsi="Arial" w:cs="Arial"/>
          <w:sz w:val="24"/>
          <w:szCs w:val="24"/>
        </w:rPr>
      </w:pPr>
    </w:p>
    <w:p w14:paraId="7E8D84A4" w14:textId="77777777" w:rsidR="00C95796" w:rsidRDefault="00C95796">
      <w:pPr>
        <w:spacing w:after="200" w:line="276" w:lineRule="auto"/>
        <w:rPr>
          <w:rFonts w:ascii="Arial" w:hAnsi="Arial" w:cs="Arial"/>
          <w:sz w:val="24"/>
          <w:szCs w:val="24"/>
        </w:rPr>
      </w:pPr>
      <w:r>
        <w:rPr>
          <w:rFonts w:ascii="Arial" w:hAnsi="Arial" w:cs="Arial"/>
          <w:sz w:val="24"/>
          <w:szCs w:val="24"/>
        </w:rPr>
        <w:br w:type="page"/>
      </w:r>
    </w:p>
    <w:p w14:paraId="7E8D84A5" w14:textId="77777777" w:rsidR="004648AA" w:rsidRPr="00517FF9" w:rsidRDefault="004648AA" w:rsidP="004648AA">
      <w:pPr>
        <w:rPr>
          <w:rFonts w:ascii="Arial" w:hAnsi="Arial" w:cs="Arial"/>
          <w:sz w:val="24"/>
          <w:szCs w:val="24"/>
        </w:rPr>
      </w:pPr>
    </w:p>
    <w:p w14:paraId="7E8D84A6" w14:textId="77777777" w:rsidR="004648AA" w:rsidRPr="00517FF9" w:rsidRDefault="004648AA" w:rsidP="004648AA">
      <w:pPr>
        <w:rPr>
          <w:rFonts w:ascii="Arial" w:hAnsi="Arial" w:cs="Arial"/>
          <w:b/>
          <w:color w:val="FFFFFF" w:themeColor="background1"/>
          <w:sz w:val="28"/>
          <w:szCs w:val="28"/>
        </w:rPr>
      </w:pPr>
    </w:p>
    <w:sectPr w:rsidR="004648AA" w:rsidRPr="00517FF9" w:rsidSect="00FC0F87">
      <w:footerReference w:type="default" r:id="rId43"/>
      <w:pgSz w:w="11906" w:h="16838"/>
      <w:pgMar w:top="568" w:right="851" w:bottom="851" w:left="851"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59FFB" w14:textId="77777777" w:rsidR="00A015CD" w:rsidRDefault="00A015CD" w:rsidP="000C679C">
      <w:r>
        <w:separator/>
      </w:r>
    </w:p>
  </w:endnote>
  <w:endnote w:type="continuationSeparator" w:id="0">
    <w:p w14:paraId="204357D2" w14:textId="77777777" w:rsidR="00A015CD" w:rsidRDefault="00A015CD" w:rsidP="000C679C">
      <w:r>
        <w:continuationSeparator/>
      </w:r>
    </w:p>
  </w:endnote>
  <w:endnote w:id="1">
    <w:p w14:paraId="7E8D84EF" w14:textId="77777777" w:rsidR="004875CA" w:rsidRPr="00C40E66" w:rsidRDefault="004875CA" w:rsidP="0032283D">
      <w:pPr>
        <w:rPr>
          <w:rFonts w:ascii="Calibri" w:hAnsi="Calibri" w:cs="Calibri"/>
        </w:rPr>
      </w:pPr>
      <w:r>
        <w:rPr>
          <w:rStyle w:val="EndnoteReference"/>
        </w:rPr>
        <w:endnoteRef/>
      </w:r>
      <w:r>
        <w:t xml:space="preserve"> </w:t>
      </w:r>
      <w:r w:rsidRPr="00C40E66">
        <w:rPr>
          <w:rFonts w:ascii="Calibri" w:hAnsi="Calibri" w:cs="Calibri"/>
        </w:rPr>
        <w:t xml:space="preserve">Gupta, K. J. and T. M. Cook "Accidental hypoglycaemia caused by an arterial flush drug error: a case report and contributory </w:t>
      </w:r>
      <w:proofErr w:type="gramStart"/>
      <w:r w:rsidRPr="00C40E66">
        <w:rPr>
          <w:rFonts w:ascii="Calibri" w:hAnsi="Calibri" w:cs="Calibri"/>
        </w:rPr>
        <w:t>causes</w:t>
      </w:r>
      <w:proofErr w:type="gramEnd"/>
      <w:r w:rsidRPr="00C40E66">
        <w:rPr>
          <w:rFonts w:ascii="Calibri" w:hAnsi="Calibri" w:cs="Calibri"/>
        </w:rPr>
        <w:t xml:space="preserve"> analysis." </w:t>
      </w:r>
      <w:r w:rsidRPr="00C40E66">
        <w:rPr>
          <w:rFonts w:ascii="Calibri" w:hAnsi="Calibri" w:cs="Calibri"/>
          <w:u w:val="single"/>
        </w:rPr>
        <w:t>Anaesthesia</w:t>
      </w:r>
      <w:r w:rsidRPr="00C40E66">
        <w:rPr>
          <w:rFonts w:ascii="Calibri" w:hAnsi="Calibri" w:cs="Calibri"/>
        </w:rPr>
        <w:t xml:space="preserve"> </w:t>
      </w:r>
      <w:r w:rsidRPr="00C40E66">
        <w:rPr>
          <w:rFonts w:ascii="Calibri" w:hAnsi="Calibri" w:cs="Calibri"/>
          <w:b/>
        </w:rPr>
        <w:t>68</w:t>
      </w:r>
      <w:r w:rsidRPr="00C40E66">
        <w:rPr>
          <w:rFonts w:ascii="Calibri" w:hAnsi="Calibri" w:cs="Calibri"/>
        </w:rPr>
        <w:t>(11): 1179-1187.</w:t>
      </w:r>
    </w:p>
    <w:p w14:paraId="7E8D84F0" w14:textId="77777777" w:rsidR="004875CA" w:rsidRDefault="004875CA" w:rsidP="0032283D">
      <w:pPr>
        <w:pStyle w:val="EndnoteText"/>
      </w:pPr>
    </w:p>
  </w:endnote>
  <w:endnote w:id="2">
    <w:p w14:paraId="7E8D84F1" w14:textId="77777777" w:rsidR="004875CA" w:rsidRDefault="004875CA" w:rsidP="005D1401">
      <w:pPr>
        <w:ind w:hanging="480"/>
      </w:pPr>
      <w:r>
        <w:rPr>
          <w:rStyle w:val="EndnoteReference"/>
        </w:rPr>
        <w:endnoteRef/>
      </w:r>
      <w:r>
        <w:t xml:space="preserve"> </w:t>
      </w:r>
      <w:proofErr w:type="gramStart"/>
      <w:r>
        <w:t xml:space="preserve">Inoue, </w:t>
      </w:r>
      <w:proofErr w:type="spellStart"/>
      <w:r>
        <w:t>Shigeaki</w:t>
      </w:r>
      <w:proofErr w:type="spellEnd"/>
      <w:r>
        <w:t xml:space="preserve">, </w:t>
      </w:r>
      <w:proofErr w:type="spellStart"/>
      <w:r>
        <w:t>Moritoki</w:t>
      </w:r>
      <w:proofErr w:type="spellEnd"/>
      <w:r>
        <w:t xml:space="preserve"> </w:t>
      </w:r>
      <w:proofErr w:type="spellStart"/>
      <w:r>
        <w:t>Egi</w:t>
      </w:r>
      <w:proofErr w:type="spellEnd"/>
      <w:r>
        <w:t xml:space="preserve">, </w:t>
      </w:r>
      <w:proofErr w:type="spellStart"/>
      <w:r>
        <w:t>Joji</w:t>
      </w:r>
      <w:proofErr w:type="spellEnd"/>
      <w:r>
        <w:t xml:space="preserve"> </w:t>
      </w:r>
      <w:proofErr w:type="spellStart"/>
      <w:r>
        <w:t>Kotani</w:t>
      </w:r>
      <w:proofErr w:type="spellEnd"/>
      <w:r>
        <w:t>, and Kiyoshi Morita.</w:t>
      </w:r>
      <w:proofErr w:type="gramEnd"/>
      <w:r>
        <w:t xml:space="preserve"> “Accuracy of Blood-Glucose Measurements Using Glucose Meters and Arterial Blood Gas </w:t>
      </w:r>
      <w:proofErr w:type="spellStart"/>
      <w:r>
        <w:t>Analyzers</w:t>
      </w:r>
      <w:proofErr w:type="spellEnd"/>
      <w:r>
        <w:t xml:space="preserve"> in Critically Ill Adult Patients: Systematic Review.” </w:t>
      </w:r>
      <w:r>
        <w:rPr>
          <w:i/>
          <w:iCs/>
        </w:rPr>
        <w:t>Critical Care</w:t>
      </w:r>
      <w:r>
        <w:t xml:space="preserve"> 17, no. 2 (2013): R48. </w:t>
      </w:r>
      <w:hyperlink r:id="rId1" w:history="1">
        <w:r>
          <w:rPr>
            <w:rStyle w:val="Hyperlink"/>
          </w:rPr>
          <w:t>https://doi.org/10.1186/cc12567</w:t>
        </w:r>
      </w:hyperlink>
      <w:r>
        <w:t>.</w:t>
      </w:r>
    </w:p>
    <w:p w14:paraId="7E8D84F2" w14:textId="77777777" w:rsidR="004875CA" w:rsidRDefault="004875CA" w:rsidP="005D1401">
      <w:pPr>
        <w:pStyle w:val="EndnoteText"/>
      </w:pPr>
    </w:p>
  </w:endnote>
  <w:endnote w:id="3">
    <w:p w14:paraId="7E8D84F3" w14:textId="77777777" w:rsidR="004875CA" w:rsidRDefault="004875CA" w:rsidP="005D1401">
      <w:pPr>
        <w:ind w:hanging="480"/>
      </w:pPr>
      <w:r>
        <w:rPr>
          <w:rStyle w:val="EndnoteReference"/>
        </w:rPr>
        <w:endnoteRef/>
      </w:r>
      <w:r>
        <w:t xml:space="preserve"> “Fatal </w:t>
      </w:r>
      <w:proofErr w:type="spellStart"/>
      <w:r>
        <w:t>Neuroglycopaenia</w:t>
      </w:r>
      <w:proofErr w:type="spellEnd"/>
      <w:r>
        <w:t xml:space="preserve"> after Accidental Use of a Glucose 5% Solution in a Peripheral Arterial Cannula Flush System - </w:t>
      </w:r>
      <w:proofErr w:type="spellStart"/>
      <w:r>
        <w:t>Sinha</w:t>
      </w:r>
      <w:proofErr w:type="spellEnd"/>
      <w:r>
        <w:t xml:space="preserve"> - 2007 - Anaesthesia - Wiley Online Library.” </w:t>
      </w:r>
      <w:proofErr w:type="gramStart"/>
      <w:r>
        <w:t>Accessed October 3, 2018.</w:t>
      </w:r>
      <w:proofErr w:type="gramEnd"/>
      <w:r>
        <w:t xml:space="preserve"> </w:t>
      </w:r>
      <w:hyperlink r:id="rId2" w:history="1">
        <w:r>
          <w:rPr>
            <w:rStyle w:val="Hyperlink"/>
          </w:rPr>
          <w:t>https://onlinelibrary.wiley.com/doi/full/10.1111/j.1365-2044.2007.04989.x</w:t>
        </w:r>
      </w:hyperlink>
      <w:r>
        <w:t>.</w:t>
      </w:r>
    </w:p>
    <w:p w14:paraId="7E8D84F4" w14:textId="77777777" w:rsidR="004875CA" w:rsidRDefault="004875CA" w:rsidP="005D1401">
      <w:pPr>
        <w:pStyle w:val="EndnoteText"/>
      </w:pPr>
    </w:p>
  </w:endnote>
  <w:endnote w:id="4">
    <w:p w14:paraId="7E8D84F5" w14:textId="77777777" w:rsidR="004875CA" w:rsidRDefault="004875CA" w:rsidP="005D1401">
      <w:pPr>
        <w:ind w:hanging="480"/>
      </w:pPr>
      <w:r>
        <w:rPr>
          <w:rStyle w:val="EndnoteReference"/>
        </w:rPr>
        <w:endnoteRef/>
      </w:r>
      <w:r>
        <w:t xml:space="preserve"> </w:t>
      </w:r>
      <w:proofErr w:type="spellStart"/>
      <w:r>
        <w:t>Finfer</w:t>
      </w:r>
      <w:proofErr w:type="spellEnd"/>
      <w:r>
        <w:t xml:space="preserve">, Simon, Jan </w:t>
      </w:r>
      <w:proofErr w:type="spellStart"/>
      <w:r>
        <w:t>Wernerman</w:t>
      </w:r>
      <w:proofErr w:type="spellEnd"/>
      <w:r>
        <w:t xml:space="preserve">, Jean-Charles </w:t>
      </w:r>
      <w:proofErr w:type="spellStart"/>
      <w:r>
        <w:t>Preiser</w:t>
      </w:r>
      <w:proofErr w:type="spellEnd"/>
      <w:r>
        <w:t xml:space="preserve">, Tony Cass, Thomas </w:t>
      </w:r>
      <w:proofErr w:type="spellStart"/>
      <w:r>
        <w:t>Desaive</w:t>
      </w:r>
      <w:proofErr w:type="spellEnd"/>
      <w:r>
        <w:t xml:space="preserve">, Roman </w:t>
      </w:r>
      <w:proofErr w:type="spellStart"/>
      <w:r>
        <w:t>Hovorka</w:t>
      </w:r>
      <w:proofErr w:type="spellEnd"/>
      <w:r>
        <w:t xml:space="preserve">, Jeffrey I Joseph, et al. “Clinical Review: Consensus Recommendations on Measurement of Blood Glucose and Reporting </w:t>
      </w:r>
      <w:proofErr w:type="spellStart"/>
      <w:r>
        <w:t>Glycemic</w:t>
      </w:r>
      <w:proofErr w:type="spellEnd"/>
      <w:r>
        <w:t xml:space="preserve"> Control in Critically Ill Adults.” </w:t>
      </w:r>
      <w:r>
        <w:rPr>
          <w:i/>
          <w:iCs/>
        </w:rPr>
        <w:t>Critical Care</w:t>
      </w:r>
      <w:r>
        <w:t xml:space="preserve"> 17, no. 3 (2013): 229. </w:t>
      </w:r>
      <w:hyperlink r:id="rId3" w:history="1">
        <w:r>
          <w:rPr>
            <w:rStyle w:val="Hyperlink"/>
          </w:rPr>
          <w:t>https://doi.org/10.1186/cc12537</w:t>
        </w:r>
      </w:hyperlink>
      <w:r>
        <w:t>.</w:t>
      </w:r>
    </w:p>
    <w:p w14:paraId="7E8D84F6" w14:textId="77777777" w:rsidR="004875CA" w:rsidRDefault="004875CA" w:rsidP="005D1401">
      <w:pPr>
        <w:pStyle w:val="EndnoteText"/>
      </w:pPr>
    </w:p>
  </w:endnote>
  <w:endnote w:id="5">
    <w:p w14:paraId="7E8D84F7" w14:textId="77777777" w:rsidR="004875CA" w:rsidRDefault="004875CA" w:rsidP="005D1401">
      <w:pPr>
        <w:ind w:hanging="480"/>
      </w:pPr>
      <w:r>
        <w:rPr>
          <w:rStyle w:val="EndnoteReference"/>
        </w:rPr>
        <w:endnoteRef/>
      </w:r>
      <w:r>
        <w:t xml:space="preserve"> Jacobi, Judith, Nicholas </w:t>
      </w:r>
      <w:proofErr w:type="spellStart"/>
      <w:r>
        <w:t>Bircher</w:t>
      </w:r>
      <w:proofErr w:type="spellEnd"/>
      <w:r>
        <w:t xml:space="preserve">, James </w:t>
      </w:r>
      <w:proofErr w:type="spellStart"/>
      <w:r>
        <w:t>Krinsley</w:t>
      </w:r>
      <w:proofErr w:type="spellEnd"/>
      <w:r>
        <w:t xml:space="preserve">, Michael </w:t>
      </w:r>
      <w:proofErr w:type="spellStart"/>
      <w:r>
        <w:t>Agus</w:t>
      </w:r>
      <w:proofErr w:type="spellEnd"/>
      <w:r>
        <w:t xml:space="preserve">, Susan S. Braithwaite, Clifford </w:t>
      </w:r>
      <w:proofErr w:type="spellStart"/>
      <w:r>
        <w:t>Deutschman</w:t>
      </w:r>
      <w:proofErr w:type="spellEnd"/>
      <w:r>
        <w:t xml:space="preserve">, Amado X. </w:t>
      </w:r>
      <w:proofErr w:type="spellStart"/>
      <w:r>
        <w:t>Freire</w:t>
      </w:r>
      <w:proofErr w:type="spellEnd"/>
      <w:r>
        <w:t xml:space="preserve">, et al. “Guidelines for the Use of an Insulin Infusion for the Management of </w:t>
      </w:r>
      <w:proofErr w:type="spellStart"/>
      <w:r>
        <w:t>Hyperglycemia</w:t>
      </w:r>
      <w:proofErr w:type="spellEnd"/>
      <w:r>
        <w:t xml:space="preserve"> in Critically Ill Patients:” </w:t>
      </w:r>
      <w:r>
        <w:rPr>
          <w:i/>
          <w:iCs/>
        </w:rPr>
        <w:t>Critical Care Medicine</w:t>
      </w:r>
      <w:r>
        <w:t xml:space="preserve"> 40, no. 12 (December 2012): 3251–76. </w:t>
      </w:r>
      <w:hyperlink r:id="rId4" w:history="1">
        <w:r>
          <w:rPr>
            <w:rStyle w:val="Hyperlink"/>
          </w:rPr>
          <w:t>https://doi.org/10.1097/CCM.0b013e3182653269</w:t>
        </w:r>
      </w:hyperlink>
      <w:r>
        <w:t>.</w:t>
      </w:r>
    </w:p>
    <w:p w14:paraId="7E8D84F8" w14:textId="77777777" w:rsidR="004875CA" w:rsidRDefault="004875CA" w:rsidP="005D1401">
      <w:pPr>
        <w:pStyle w:val="EndnoteText"/>
      </w:pPr>
    </w:p>
  </w:endnote>
  <w:endnote w:id="6">
    <w:p w14:paraId="7E8D84F9" w14:textId="77777777" w:rsidR="004875CA" w:rsidRDefault="004875CA" w:rsidP="005D1401">
      <w:pPr>
        <w:ind w:hanging="480"/>
      </w:pPr>
      <w:r>
        <w:rPr>
          <w:rStyle w:val="EndnoteReference"/>
        </w:rPr>
        <w:endnoteRef/>
      </w:r>
      <w:r>
        <w:t xml:space="preserve"> </w:t>
      </w:r>
      <w:proofErr w:type="spellStart"/>
      <w:r>
        <w:t>Dhatariya</w:t>
      </w:r>
      <w:proofErr w:type="spellEnd"/>
      <w:r>
        <w:t xml:space="preserve">, K., N. Levy, A. </w:t>
      </w:r>
      <w:proofErr w:type="spellStart"/>
      <w:r>
        <w:t>Kilvert</w:t>
      </w:r>
      <w:proofErr w:type="spellEnd"/>
      <w:r>
        <w:t xml:space="preserve">, B. Watson, D. Cousins, D. Flanagan, L. Hilton, et al. “NHS Diabetes Guideline for the Perioperative Management of the Adult Patient with Diabetes*.” </w:t>
      </w:r>
      <w:r>
        <w:rPr>
          <w:i/>
          <w:iCs/>
        </w:rPr>
        <w:t>Diabetic Medicine</w:t>
      </w:r>
      <w:r>
        <w:t xml:space="preserve"> 29, no. 4 (April 1, 2012): 420–33. </w:t>
      </w:r>
      <w:hyperlink r:id="rId5" w:history="1">
        <w:r>
          <w:rPr>
            <w:rStyle w:val="Hyperlink"/>
          </w:rPr>
          <w:t>https://doi.org/10.1111/j.1464-5491.2012.03582.x</w:t>
        </w:r>
      </w:hyperlink>
      <w:r>
        <w:t>.</w:t>
      </w:r>
    </w:p>
    <w:p w14:paraId="7E8D84FA" w14:textId="77777777" w:rsidR="004875CA" w:rsidRDefault="004875CA" w:rsidP="005D1401">
      <w:pPr>
        <w:pStyle w:val="EndnoteText"/>
      </w:pPr>
    </w:p>
  </w:endnote>
  <w:endnote w:id="7">
    <w:p w14:paraId="7E8D84FB" w14:textId="77777777" w:rsidR="004875CA" w:rsidRDefault="004875CA" w:rsidP="005D1401">
      <w:pPr>
        <w:ind w:hanging="480"/>
      </w:pPr>
      <w:r>
        <w:rPr>
          <w:rStyle w:val="EndnoteReference"/>
        </w:rPr>
        <w:endnoteRef/>
      </w:r>
      <w:r>
        <w:t xml:space="preserve"> </w:t>
      </w:r>
      <w:proofErr w:type="gramStart"/>
      <w:r>
        <w:t>“Use of Variable Rate Intravenous Insulin Infusion in Medical Inpatients_0.Pdf.”</w:t>
      </w:r>
      <w:proofErr w:type="gramEnd"/>
      <w:r>
        <w:t xml:space="preserve"> </w:t>
      </w:r>
      <w:proofErr w:type="gramStart"/>
      <w:r>
        <w:t>Accessed August 22, 2018.</w:t>
      </w:r>
      <w:proofErr w:type="gramEnd"/>
      <w:r>
        <w:t xml:space="preserve"> </w:t>
      </w:r>
      <w:hyperlink r:id="rId6" w:history="1">
        <w:r w:rsidRPr="008D5304">
          <w:rPr>
            <w:rStyle w:val="Hyperlink"/>
          </w:rPr>
          <w:t>https://www.diabetes.org.uk/resources-s3/2017-09/Use%20of%20variable%20rate%20intravenous%20insulin%20infusion%20in%20medical%20inpatients_0.pdf</w:t>
        </w:r>
      </w:hyperlink>
      <w:r>
        <w:t>.</w:t>
      </w:r>
    </w:p>
    <w:p w14:paraId="7E8D84FC" w14:textId="77777777" w:rsidR="004875CA" w:rsidRDefault="004875CA" w:rsidP="005D1401">
      <w:pPr>
        <w:pStyle w:val="EndnoteText"/>
      </w:pPr>
    </w:p>
  </w:endnote>
  <w:endnote w:id="8">
    <w:p w14:paraId="7E8D84FD" w14:textId="77777777" w:rsidR="004875CA" w:rsidRDefault="004875CA" w:rsidP="005D1401">
      <w:pPr>
        <w:ind w:hanging="480"/>
      </w:pPr>
      <w:r>
        <w:rPr>
          <w:rStyle w:val="EndnoteReference"/>
        </w:rPr>
        <w:endnoteRef/>
      </w:r>
      <w:r>
        <w:t xml:space="preserve"> </w:t>
      </w:r>
      <w:proofErr w:type="spellStart"/>
      <w:r>
        <w:t>Krinsley</w:t>
      </w:r>
      <w:proofErr w:type="spellEnd"/>
      <w:r>
        <w:t xml:space="preserve">, James S., </w:t>
      </w:r>
      <w:proofErr w:type="spellStart"/>
      <w:r>
        <w:t>Moritoki</w:t>
      </w:r>
      <w:proofErr w:type="spellEnd"/>
      <w:r>
        <w:t xml:space="preserve"> </w:t>
      </w:r>
      <w:proofErr w:type="spellStart"/>
      <w:r>
        <w:t>Egi</w:t>
      </w:r>
      <w:proofErr w:type="spellEnd"/>
      <w:r>
        <w:t xml:space="preserve">, Alex Kiss, Amin N. </w:t>
      </w:r>
      <w:proofErr w:type="spellStart"/>
      <w:r>
        <w:t>Devendra</w:t>
      </w:r>
      <w:proofErr w:type="spellEnd"/>
      <w:r>
        <w:t xml:space="preserve">, Philipp </w:t>
      </w:r>
      <w:proofErr w:type="spellStart"/>
      <w:r>
        <w:t>Schuetz</w:t>
      </w:r>
      <w:proofErr w:type="spellEnd"/>
      <w:r>
        <w:t xml:space="preserve">, Paula M. Maurer, Marcus J. Schultz, et al. “Diabetic Status and the Relation of the Three Domains of </w:t>
      </w:r>
      <w:proofErr w:type="spellStart"/>
      <w:r>
        <w:t>Glycemic</w:t>
      </w:r>
      <w:proofErr w:type="spellEnd"/>
      <w:r>
        <w:t xml:space="preserve"> Control </w:t>
      </w:r>
      <w:proofErr w:type="spellStart"/>
      <w:r>
        <w:t>Tomortality</w:t>
      </w:r>
      <w:proofErr w:type="spellEnd"/>
      <w:r>
        <w:t xml:space="preserve"> in Critically Ill Patients: An International </w:t>
      </w:r>
      <w:proofErr w:type="spellStart"/>
      <w:r>
        <w:t>Multicenter</w:t>
      </w:r>
      <w:proofErr w:type="spellEnd"/>
      <w:r>
        <w:t xml:space="preserve"> Cohort Study.” </w:t>
      </w:r>
      <w:r>
        <w:rPr>
          <w:i/>
          <w:iCs/>
        </w:rPr>
        <w:t>Critical Care</w:t>
      </w:r>
      <w:r>
        <w:t xml:space="preserve"> 17, no. 2 (March 1, 2013): R37. </w:t>
      </w:r>
      <w:hyperlink r:id="rId7" w:history="1">
        <w:r>
          <w:rPr>
            <w:rStyle w:val="Hyperlink"/>
          </w:rPr>
          <w:t>https://doi.org/10.1186/cc12547</w:t>
        </w:r>
      </w:hyperlink>
      <w:r>
        <w:t>.</w:t>
      </w:r>
    </w:p>
    <w:p w14:paraId="7E8D84FE" w14:textId="77777777" w:rsidR="004875CA" w:rsidRDefault="004875CA" w:rsidP="005D1401">
      <w:pPr>
        <w:pStyle w:val="EndnoteText"/>
      </w:pPr>
    </w:p>
  </w:endnote>
  <w:endnote w:id="9">
    <w:p w14:paraId="7E8D84FF" w14:textId="77777777" w:rsidR="004875CA" w:rsidRDefault="004875CA" w:rsidP="005D1401">
      <w:pPr>
        <w:ind w:hanging="480"/>
      </w:pPr>
      <w:r>
        <w:rPr>
          <w:rStyle w:val="EndnoteReference"/>
        </w:rPr>
        <w:endnoteRef/>
      </w:r>
      <w:r>
        <w:t xml:space="preserve"> </w:t>
      </w:r>
      <w:proofErr w:type="spellStart"/>
      <w:r>
        <w:t>Krinsley</w:t>
      </w:r>
      <w:proofErr w:type="spellEnd"/>
      <w:r>
        <w:t xml:space="preserve">, James S., </w:t>
      </w:r>
      <w:proofErr w:type="spellStart"/>
      <w:r>
        <w:t>Moritoki</w:t>
      </w:r>
      <w:proofErr w:type="spellEnd"/>
      <w:r>
        <w:t xml:space="preserve"> </w:t>
      </w:r>
      <w:proofErr w:type="spellStart"/>
      <w:r>
        <w:t>Egi</w:t>
      </w:r>
      <w:proofErr w:type="spellEnd"/>
      <w:r>
        <w:t xml:space="preserve">, Alex Kiss, Amin N. </w:t>
      </w:r>
      <w:proofErr w:type="spellStart"/>
      <w:r>
        <w:t>Devendra</w:t>
      </w:r>
      <w:proofErr w:type="spellEnd"/>
      <w:r>
        <w:t xml:space="preserve">, Philipp </w:t>
      </w:r>
      <w:proofErr w:type="spellStart"/>
      <w:r>
        <w:t>Schuetz</w:t>
      </w:r>
      <w:proofErr w:type="spellEnd"/>
      <w:r>
        <w:t xml:space="preserve">, Paula M. Maurer, Marcus J. Schultz, et al. “Diabetic Status and the Relation of the Three Domains of </w:t>
      </w:r>
      <w:proofErr w:type="spellStart"/>
      <w:r>
        <w:t>Glycemic</w:t>
      </w:r>
      <w:proofErr w:type="spellEnd"/>
      <w:r>
        <w:t xml:space="preserve"> Control </w:t>
      </w:r>
      <w:proofErr w:type="spellStart"/>
      <w:r>
        <w:t>Tomortality</w:t>
      </w:r>
      <w:proofErr w:type="spellEnd"/>
      <w:r>
        <w:t xml:space="preserve"> in Critically Ill Patients: An International </w:t>
      </w:r>
      <w:proofErr w:type="spellStart"/>
      <w:r>
        <w:t>Multicenter</w:t>
      </w:r>
      <w:proofErr w:type="spellEnd"/>
      <w:r>
        <w:t xml:space="preserve"> Cohort Study.” </w:t>
      </w:r>
      <w:r>
        <w:rPr>
          <w:i/>
          <w:iCs/>
        </w:rPr>
        <w:t>Critical Care</w:t>
      </w:r>
      <w:r>
        <w:t xml:space="preserve"> 17, no. 2 (March 1, 2013): R37. </w:t>
      </w:r>
      <w:hyperlink r:id="rId8" w:history="1">
        <w:r>
          <w:rPr>
            <w:rStyle w:val="Hyperlink"/>
          </w:rPr>
          <w:t>https://doi.org/10.1186/cc12547</w:t>
        </w:r>
      </w:hyperlink>
      <w:r>
        <w:t>.</w:t>
      </w:r>
    </w:p>
    <w:p w14:paraId="7E8D8500" w14:textId="77777777" w:rsidR="004875CA" w:rsidRDefault="004875CA" w:rsidP="005D1401">
      <w:pPr>
        <w:pStyle w:val="EndnoteText"/>
      </w:pPr>
    </w:p>
  </w:endnote>
  <w:endnote w:id="10">
    <w:p w14:paraId="7E8D8501" w14:textId="77777777" w:rsidR="004875CA" w:rsidRDefault="004875CA" w:rsidP="005D1401">
      <w:pPr>
        <w:ind w:hanging="480"/>
      </w:pPr>
      <w:r>
        <w:rPr>
          <w:rStyle w:val="EndnoteReference"/>
        </w:rPr>
        <w:endnoteRef/>
      </w:r>
      <w:r>
        <w:t xml:space="preserve"> </w:t>
      </w:r>
      <w:proofErr w:type="spellStart"/>
      <w:r>
        <w:t>Rostami</w:t>
      </w:r>
      <w:proofErr w:type="spellEnd"/>
      <w:r>
        <w:t xml:space="preserve">, </w:t>
      </w:r>
      <w:proofErr w:type="spellStart"/>
      <w:r>
        <w:t>Elham</w:t>
      </w:r>
      <w:proofErr w:type="spellEnd"/>
      <w:r>
        <w:t xml:space="preserve">. </w:t>
      </w:r>
      <w:proofErr w:type="gramStart"/>
      <w:r>
        <w:t xml:space="preserve">“Glucose and the Injured Brain-Monitored in the </w:t>
      </w:r>
      <w:proofErr w:type="spellStart"/>
      <w:r>
        <w:t>Neurointensive</w:t>
      </w:r>
      <w:proofErr w:type="spellEnd"/>
      <w:r>
        <w:t xml:space="preserve"> Care Unit.”</w:t>
      </w:r>
      <w:proofErr w:type="gramEnd"/>
      <w:r>
        <w:t xml:space="preserve"> </w:t>
      </w:r>
      <w:r>
        <w:rPr>
          <w:i/>
          <w:iCs/>
        </w:rPr>
        <w:t>Frontiers in Neurology</w:t>
      </w:r>
      <w:r>
        <w:t xml:space="preserve"> 5 (June 6, 2014). </w:t>
      </w:r>
      <w:hyperlink r:id="rId9" w:history="1">
        <w:r>
          <w:rPr>
            <w:rStyle w:val="Hyperlink"/>
          </w:rPr>
          <w:t>https://doi.org/10.3389/fneur.2014.00091</w:t>
        </w:r>
      </w:hyperlink>
      <w:r>
        <w:t>.</w:t>
      </w:r>
    </w:p>
    <w:p w14:paraId="7E8D8502" w14:textId="77777777" w:rsidR="004875CA" w:rsidRDefault="004875CA" w:rsidP="005D1401">
      <w:pPr>
        <w:pStyle w:val="EndnoteText"/>
      </w:pPr>
    </w:p>
  </w:endnote>
  <w:endnote w:id="11">
    <w:p w14:paraId="7E8D8503" w14:textId="77777777" w:rsidR="004875CA" w:rsidRDefault="004875CA" w:rsidP="005D1401">
      <w:pPr>
        <w:ind w:hanging="480"/>
      </w:pPr>
      <w:r>
        <w:rPr>
          <w:rStyle w:val="EndnoteReference"/>
        </w:rPr>
        <w:endnoteRef/>
      </w:r>
      <w:r>
        <w:t xml:space="preserve"> Vespa, Paul, Robert </w:t>
      </w:r>
      <w:proofErr w:type="spellStart"/>
      <w:r>
        <w:t>Boonyaputthikul</w:t>
      </w:r>
      <w:proofErr w:type="spellEnd"/>
      <w:r>
        <w:t xml:space="preserve">, David L. McArthur, Chad Miller, Maria </w:t>
      </w:r>
      <w:proofErr w:type="spellStart"/>
      <w:r>
        <w:t>Etchepare</w:t>
      </w:r>
      <w:proofErr w:type="spellEnd"/>
      <w:r>
        <w:t xml:space="preserve">, Marvin </w:t>
      </w:r>
      <w:proofErr w:type="spellStart"/>
      <w:r>
        <w:t>Bergsneider</w:t>
      </w:r>
      <w:proofErr w:type="spellEnd"/>
      <w:r>
        <w:t xml:space="preserve">, Thomas Glenn, Neil Martin, and David </w:t>
      </w:r>
      <w:proofErr w:type="spellStart"/>
      <w:r>
        <w:t>Hovda</w:t>
      </w:r>
      <w:proofErr w:type="spellEnd"/>
      <w:r>
        <w:t xml:space="preserve">. “Intensive Insulin Therapy Reduces </w:t>
      </w:r>
      <w:proofErr w:type="spellStart"/>
      <w:r>
        <w:t>Microdialysis</w:t>
      </w:r>
      <w:proofErr w:type="spellEnd"/>
      <w:r>
        <w:t xml:space="preserve"> Glucose Values without Altering Glucose Utilization or Improving the Lactate/Pyruvate Ratio after Traumatic Brain Injury*:” </w:t>
      </w:r>
      <w:r>
        <w:rPr>
          <w:i/>
          <w:iCs/>
        </w:rPr>
        <w:t>Critical Care Medicine</w:t>
      </w:r>
      <w:r>
        <w:t xml:space="preserve"> 34, no. 3 (March 2006): 850–56. </w:t>
      </w:r>
      <w:hyperlink r:id="rId10" w:history="1">
        <w:r>
          <w:rPr>
            <w:rStyle w:val="Hyperlink"/>
          </w:rPr>
          <w:t>https://doi.org/10.1097/01.CCM.0000201875.12245.6F</w:t>
        </w:r>
      </w:hyperlink>
      <w:r>
        <w:t>.</w:t>
      </w:r>
    </w:p>
    <w:p w14:paraId="7E8D8504" w14:textId="77777777" w:rsidR="004875CA" w:rsidRDefault="004875CA" w:rsidP="005D1401">
      <w:pPr>
        <w:pStyle w:val="EndnoteText"/>
      </w:pPr>
    </w:p>
  </w:endnote>
  <w:endnote w:id="12">
    <w:p w14:paraId="7E8D8505" w14:textId="77777777" w:rsidR="004875CA" w:rsidRDefault="004875CA" w:rsidP="005D1401">
      <w:pPr>
        <w:ind w:hanging="480"/>
      </w:pPr>
      <w:r>
        <w:rPr>
          <w:rStyle w:val="EndnoteReference"/>
        </w:rPr>
        <w:endnoteRef/>
      </w:r>
      <w:r>
        <w:t xml:space="preserve"> </w:t>
      </w:r>
      <w:proofErr w:type="spellStart"/>
      <w:proofErr w:type="gramStart"/>
      <w:r>
        <w:t>Rommers</w:t>
      </w:r>
      <w:proofErr w:type="spellEnd"/>
      <w:r>
        <w:t xml:space="preserve">, </w:t>
      </w:r>
      <w:proofErr w:type="spellStart"/>
      <w:r>
        <w:t>Mirjam</w:t>
      </w:r>
      <w:proofErr w:type="spellEnd"/>
      <w:r>
        <w:t xml:space="preserve"> K., Netty Van Der Lely, </w:t>
      </w:r>
      <w:proofErr w:type="spellStart"/>
      <w:r>
        <w:t>Toine</w:t>
      </w:r>
      <w:proofErr w:type="spellEnd"/>
      <w:r>
        <w:t xml:space="preserve"> CG </w:t>
      </w:r>
      <w:proofErr w:type="spellStart"/>
      <w:r>
        <w:t>Egberts</w:t>
      </w:r>
      <w:proofErr w:type="spellEnd"/>
      <w:r>
        <w:t xml:space="preserve">, and Patricia MLA van den </w:t>
      </w:r>
      <w:proofErr w:type="spellStart"/>
      <w:r>
        <w:t>Bemt</w:t>
      </w:r>
      <w:proofErr w:type="spellEnd"/>
      <w:r>
        <w:t>.</w:t>
      </w:r>
      <w:proofErr w:type="gramEnd"/>
      <w:r>
        <w:t xml:space="preserve"> “Anti-</w:t>
      </w:r>
      <w:proofErr w:type="spellStart"/>
      <w:r>
        <w:t>Xa</w:t>
      </w:r>
      <w:proofErr w:type="spellEnd"/>
      <w:r>
        <w:t xml:space="preserve"> Activity after Subcutaneous Administration of </w:t>
      </w:r>
      <w:proofErr w:type="spellStart"/>
      <w:r>
        <w:t>Dalteparin</w:t>
      </w:r>
      <w:proofErr w:type="spellEnd"/>
      <w:r>
        <w:t xml:space="preserve"> in ICU Patients with and without Subcutaneous Oedema: A Pilot Study.” </w:t>
      </w:r>
      <w:r>
        <w:rPr>
          <w:i/>
          <w:iCs/>
        </w:rPr>
        <w:t>Critical Care</w:t>
      </w:r>
      <w:r>
        <w:t xml:space="preserve"> 10, no. 3 (June 21, 2006): R93. </w:t>
      </w:r>
      <w:hyperlink r:id="rId11" w:history="1">
        <w:r>
          <w:rPr>
            <w:rStyle w:val="Hyperlink"/>
          </w:rPr>
          <w:t>https://doi.org/10.1186/cc4952</w:t>
        </w:r>
      </w:hyperlink>
      <w:r>
        <w:t>.</w:t>
      </w:r>
    </w:p>
    <w:p w14:paraId="7E8D8506" w14:textId="77777777" w:rsidR="004875CA" w:rsidRDefault="004875CA" w:rsidP="005D1401">
      <w:pPr>
        <w:pStyle w:val="EndnoteText"/>
      </w:pPr>
    </w:p>
  </w:endnote>
  <w:endnote w:id="13">
    <w:p w14:paraId="7E8D8507" w14:textId="77777777" w:rsidR="004875CA" w:rsidRDefault="004875CA" w:rsidP="005D1401">
      <w:pPr>
        <w:ind w:hanging="480"/>
      </w:pPr>
      <w:r>
        <w:rPr>
          <w:rStyle w:val="EndnoteReference"/>
        </w:rPr>
        <w:endnoteRef/>
      </w:r>
      <w:r>
        <w:t xml:space="preserve"> </w:t>
      </w:r>
      <w:proofErr w:type="spellStart"/>
      <w:proofErr w:type="gramStart"/>
      <w:r>
        <w:t>Salpeter</w:t>
      </w:r>
      <w:proofErr w:type="spellEnd"/>
      <w:r>
        <w:t xml:space="preserve">, Shelley R., Elizabeth </w:t>
      </w:r>
      <w:proofErr w:type="spellStart"/>
      <w:r>
        <w:t>Greyber</w:t>
      </w:r>
      <w:proofErr w:type="spellEnd"/>
      <w:r>
        <w:t xml:space="preserve">, Gary A. Pasternak, and Edwin E. </w:t>
      </w:r>
      <w:proofErr w:type="spellStart"/>
      <w:r>
        <w:t>Salpeter</w:t>
      </w:r>
      <w:proofErr w:type="spellEnd"/>
      <w:r>
        <w:t xml:space="preserve"> (posthumous).</w:t>
      </w:r>
      <w:proofErr w:type="gramEnd"/>
      <w:r>
        <w:t xml:space="preserve"> </w:t>
      </w:r>
      <w:proofErr w:type="gramStart"/>
      <w:r>
        <w:t>“Risk of Fatal and Nonfatal Lactic Acidosis with Metformin Use in Type 2 Diabetes Mellitus.”</w:t>
      </w:r>
      <w:proofErr w:type="gramEnd"/>
      <w:r>
        <w:t xml:space="preserve"> </w:t>
      </w:r>
      <w:proofErr w:type="gramStart"/>
      <w:r>
        <w:rPr>
          <w:i/>
          <w:iCs/>
        </w:rPr>
        <w:t>Cochrane Database of Systematic Reviews</w:t>
      </w:r>
      <w:r>
        <w:t>, no. 1 (2010).</w:t>
      </w:r>
      <w:proofErr w:type="gramEnd"/>
      <w:r>
        <w:t xml:space="preserve"> </w:t>
      </w:r>
      <w:hyperlink r:id="rId12" w:history="1">
        <w:r>
          <w:rPr>
            <w:rStyle w:val="Hyperlink"/>
          </w:rPr>
          <w:t>https://doi.org/10.1002/14651858.CD002967.pub3</w:t>
        </w:r>
      </w:hyperlink>
      <w:r>
        <w:t>.</w:t>
      </w:r>
    </w:p>
    <w:p w14:paraId="7E8D8508" w14:textId="77777777" w:rsidR="004875CA" w:rsidRDefault="004875CA" w:rsidP="005D1401">
      <w:pPr>
        <w:pStyle w:val="EndnoteText"/>
      </w:pPr>
    </w:p>
  </w:endnote>
  <w:endnote w:id="14">
    <w:p w14:paraId="7E8D8509" w14:textId="77777777" w:rsidR="004875CA" w:rsidRDefault="004875CA" w:rsidP="005D1401">
      <w:pPr>
        <w:ind w:hanging="480"/>
      </w:pPr>
      <w:r>
        <w:rPr>
          <w:rStyle w:val="EndnoteReference"/>
        </w:rPr>
        <w:endnoteRef/>
      </w:r>
      <w:r>
        <w:t xml:space="preserve"> </w:t>
      </w:r>
      <w:proofErr w:type="gramStart"/>
      <w:r>
        <w:t xml:space="preserve">Christiansen, Christian </w:t>
      </w:r>
      <w:proofErr w:type="spellStart"/>
      <w:r>
        <w:t>Fynbo</w:t>
      </w:r>
      <w:proofErr w:type="spellEnd"/>
      <w:r>
        <w:t xml:space="preserve">, Martin Berg Johansen, Steffen Christensen, James M. O’Brien, Else </w:t>
      </w:r>
      <w:proofErr w:type="spellStart"/>
      <w:r>
        <w:t>Tønnesen</w:t>
      </w:r>
      <w:proofErr w:type="spellEnd"/>
      <w:r>
        <w:t xml:space="preserve">, and </w:t>
      </w:r>
      <w:proofErr w:type="spellStart"/>
      <w:r>
        <w:t>Henrik</w:t>
      </w:r>
      <w:proofErr w:type="spellEnd"/>
      <w:r>
        <w:t xml:space="preserve"> Toft </w:t>
      </w:r>
      <w:proofErr w:type="spellStart"/>
      <w:r>
        <w:t>Sørensen</w:t>
      </w:r>
      <w:proofErr w:type="spellEnd"/>
      <w:r>
        <w:t>.</w:t>
      </w:r>
      <w:proofErr w:type="gramEnd"/>
      <w:r>
        <w:t xml:space="preserve"> “Preadmission Metformin Use and Mortality among Intensive Care Patients with Diabetes: A Cohort Study.” </w:t>
      </w:r>
      <w:r>
        <w:rPr>
          <w:i/>
          <w:iCs/>
        </w:rPr>
        <w:t>Critical Care</w:t>
      </w:r>
      <w:r>
        <w:t xml:space="preserve"> 17, no. 5 (September 9, 2013): R192. </w:t>
      </w:r>
      <w:hyperlink r:id="rId13" w:history="1">
        <w:r>
          <w:rPr>
            <w:rStyle w:val="Hyperlink"/>
          </w:rPr>
          <w:t>https://doi.org/10.1186/cc12886</w:t>
        </w:r>
      </w:hyperlink>
      <w:r>
        <w:t>.</w:t>
      </w:r>
    </w:p>
    <w:p w14:paraId="7E8D850A" w14:textId="77777777" w:rsidR="004875CA" w:rsidRDefault="004875CA" w:rsidP="005D1401">
      <w:pPr>
        <w:pStyle w:val="EndnoteText"/>
      </w:pPr>
    </w:p>
  </w:endnote>
  <w:endnote w:id="15">
    <w:p w14:paraId="7E8D850B" w14:textId="77777777" w:rsidR="004875CA" w:rsidRDefault="004875CA" w:rsidP="005D1401">
      <w:pPr>
        <w:ind w:hanging="480"/>
      </w:pPr>
      <w:r>
        <w:rPr>
          <w:rStyle w:val="EndnoteReference"/>
        </w:rPr>
        <w:endnoteRef/>
      </w:r>
      <w:r>
        <w:t xml:space="preserve"> </w:t>
      </w:r>
      <w:proofErr w:type="spellStart"/>
      <w:r>
        <w:t>Jochmans</w:t>
      </w:r>
      <w:proofErr w:type="spellEnd"/>
      <w:r>
        <w:t xml:space="preserve">, </w:t>
      </w:r>
      <w:proofErr w:type="spellStart"/>
      <w:r>
        <w:t>Sebastien</w:t>
      </w:r>
      <w:proofErr w:type="spellEnd"/>
      <w:r>
        <w:t xml:space="preserve">, Jean-Emmanuel </w:t>
      </w:r>
      <w:proofErr w:type="spellStart"/>
      <w:r>
        <w:t>Alphonsine</w:t>
      </w:r>
      <w:proofErr w:type="spellEnd"/>
      <w:r>
        <w:t xml:space="preserve">, Jonathan </w:t>
      </w:r>
      <w:proofErr w:type="spellStart"/>
      <w:r>
        <w:t>Chelly</w:t>
      </w:r>
      <w:proofErr w:type="spellEnd"/>
      <w:r>
        <w:t xml:space="preserve">, Ly Van </w:t>
      </w:r>
      <w:proofErr w:type="spellStart"/>
      <w:r>
        <w:t>Phach</w:t>
      </w:r>
      <w:proofErr w:type="spellEnd"/>
      <w:r>
        <w:t xml:space="preserve"> </w:t>
      </w:r>
      <w:proofErr w:type="spellStart"/>
      <w:r>
        <w:t>Vong</w:t>
      </w:r>
      <w:proofErr w:type="spellEnd"/>
      <w:r>
        <w:t xml:space="preserve">, </w:t>
      </w:r>
      <w:proofErr w:type="spellStart"/>
      <w:r>
        <w:t>Oumar</w:t>
      </w:r>
      <w:proofErr w:type="spellEnd"/>
      <w:r>
        <w:t xml:space="preserve"> </w:t>
      </w:r>
      <w:proofErr w:type="spellStart"/>
      <w:r>
        <w:t>Sy</w:t>
      </w:r>
      <w:proofErr w:type="spellEnd"/>
      <w:r>
        <w:t xml:space="preserve">, Nathalie </w:t>
      </w:r>
      <w:proofErr w:type="spellStart"/>
      <w:r>
        <w:t>Rolin</w:t>
      </w:r>
      <w:proofErr w:type="spellEnd"/>
      <w:r>
        <w:t xml:space="preserve">, Olivier </w:t>
      </w:r>
      <w:proofErr w:type="spellStart"/>
      <w:r>
        <w:t>Ellrodt</w:t>
      </w:r>
      <w:proofErr w:type="spellEnd"/>
      <w:r>
        <w:t xml:space="preserve">, </w:t>
      </w:r>
      <w:proofErr w:type="spellStart"/>
      <w:r>
        <w:t>Mehran</w:t>
      </w:r>
      <w:proofErr w:type="spellEnd"/>
      <w:r>
        <w:t xml:space="preserve"> </w:t>
      </w:r>
      <w:proofErr w:type="spellStart"/>
      <w:r>
        <w:t>Monchi</w:t>
      </w:r>
      <w:proofErr w:type="spellEnd"/>
      <w:r>
        <w:t xml:space="preserve">, and Christophe </w:t>
      </w:r>
      <w:proofErr w:type="spellStart"/>
      <w:r>
        <w:t>Vinsonneau</w:t>
      </w:r>
      <w:proofErr w:type="spellEnd"/>
      <w:r>
        <w:t xml:space="preserve">. “Does Metformin Exposure before ICU Stay Have Any Impact on Patients’ Outcome? </w:t>
      </w:r>
      <w:proofErr w:type="gramStart"/>
      <w:r>
        <w:t>A Retrospective Cohort Study of Diabetic Patients.”</w:t>
      </w:r>
      <w:proofErr w:type="gramEnd"/>
      <w:r>
        <w:t xml:space="preserve"> </w:t>
      </w:r>
      <w:r>
        <w:rPr>
          <w:i/>
          <w:iCs/>
        </w:rPr>
        <w:t>Annals of Intensive Care</w:t>
      </w:r>
      <w:r>
        <w:t xml:space="preserve"> 7 (December 2, 2017). </w:t>
      </w:r>
      <w:hyperlink r:id="rId14" w:history="1">
        <w:r>
          <w:rPr>
            <w:rStyle w:val="Hyperlink"/>
          </w:rPr>
          <w:t>https://doi.org/10.1186/s13613-017-0336-8</w:t>
        </w:r>
      </w:hyperlink>
      <w:r>
        <w:t>.</w:t>
      </w:r>
    </w:p>
    <w:p w14:paraId="7E8D850C" w14:textId="77777777" w:rsidR="004875CA" w:rsidRDefault="004875CA" w:rsidP="005D1401">
      <w:pPr>
        <w:pStyle w:val="EndnoteText"/>
      </w:pPr>
    </w:p>
  </w:endnote>
  <w:endnote w:id="16">
    <w:p w14:paraId="7E8D850D" w14:textId="77777777" w:rsidR="004875CA" w:rsidRDefault="004875CA" w:rsidP="005D1401">
      <w:pPr>
        <w:ind w:hanging="480"/>
      </w:pPr>
      <w:r>
        <w:rPr>
          <w:rStyle w:val="EndnoteReference"/>
        </w:rPr>
        <w:endnoteRef/>
      </w:r>
      <w:r>
        <w:t xml:space="preserve"> </w:t>
      </w:r>
      <w:proofErr w:type="spellStart"/>
      <w:r>
        <w:t>Verma</w:t>
      </w:r>
      <w:proofErr w:type="spellEnd"/>
      <w:r>
        <w:t xml:space="preserve">, </w:t>
      </w:r>
      <w:proofErr w:type="spellStart"/>
      <w:r>
        <w:t>Vishesh</w:t>
      </w:r>
      <w:proofErr w:type="spellEnd"/>
      <w:r>
        <w:t xml:space="preserve">, </w:t>
      </w:r>
      <w:proofErr w:type="spellStart"/>
      <w:r>
        <w:t>Narendra</w:t>
      </w:r>
      <w:proofErr w:type="spellEnd"/>
      <w:r>
        <w:t xml:space="preserve"> </w:t>
      </w:r>
      <w:proofErr w:type="spellStart"/>
      <w:r>
        <w:t>Kotwal</w:t>
      </w:r>
      <w:proofErr w:type="spellEnd"/>
      <w:r>
        <w:t xml:space="preserve">, </w:t>
      </w:r>
      <w:proofErr w:type="spellStart"/>
      <w:r>
        <w:t>Vimal</w:t>
      </w:r>
      <w:proofErr w:type="spellEnd"/>
      <w:r>
        <w:t xml:space="preserve"> </w:t>
      </w:r>
      <w:proofErr w:type="spellStart"/>
      <w:r>
        <w:t>Upreti</w:t>
      </w:r>
      <w:proofErr w:type="spellEnd"/>
      <w:r>
        <w:t xml:space="preserve">, </w:t>
      </w:r>
      <w:proofErr w:type="spellStart"/>
      <w:r>
        <w:t>Monish</w:t>
      </w:r>
      <w:proofErr w:type="spellEnd"/>
      <w:r>
        <w:t xml:space="preserve"> </w:t>
      </w:r>
      <w:proofErr w:type="spellStart"/>
      <w:r>
        <w:t>Nakra</w:t>
      </w:r>
      <w:proofErr w:type="spellEnd"/>
      <w:r>
        <w:t xml:space="preserve">, </w:t>
      </w:r>
      <w:proofErr w:type="spellStart"/>
      <w:r>
        <w:t>Yashpal</w:t>
      </w:r>
      <w:proofErr w:type="spellEnd"/>
      <w:r>
        <w:t xml:space="preserve"> Singh, K. </w:t>
      </w:r>
      <w:proofErr w:type="spellStart"/>
      <w:r>
        <w:t>Anand</w:t>
      </w:r>
      <w:proofErr w:type="spellEnd"/>
      <w:r>
        <w:t xml:space="preserve"> Shankar, </w:t>
      </w:r>
      <w:proofErr w:type="spellStart"/>
      <w:r>
        <w:t>Amit</w:t>
      </w:r>
      <w:proofErr w:type="spellEnd"/>
      <w:r>
        <w:t xml:space="preserve"> </w:t>
      </w:r>
      <w:proofErr w:type="spellStart"/>
      <w:r>
        <w:t>Nachankar</w:t>
      </w:r>
      <w:proofErr w:type="spellEnd"/>
      <w:r>
        <w:t xml:space="preserve">, and K.V.S. </w:t>
      </w:r>
      <w:proofErr w:type="spellStart"/>
      <w:r>
        <w:t>Hari</w:t>
      </w:r>
      <w:proofErr w:type="spellEnd"/>
      <w:r>
        <w:t xml:space="preserve"> Kumar. “</w:t>
      </w:r>
      <w:proofErr w:type="spellStart"/>
      <w:r>
        <w:t>Liraglutide</w:t>
      </w:r>
      <w:proofErr w:type="spellEnd"/>
      <w:r>
        <w:t xml:space="preserve"> as an Alternative to Insulin for </w:t>
      </w:r>
      <w:proofErr w:type="spellStart"/>
      <w:r>
        <w:t>Glycemic</w:t>
      </w:r>
      <w:proofErr w:type="spellEnd"/>
      <w:r>
        <w:t xml:space="preserve"> Control in Intensive Care Unit: A Randomized, Open-Label, Clinical Study.” </w:t>
      </w:r>
      <w:r>
        <w:rPr>
          <w:i/>
          <w:iCs/>
        </w:rPr>
        <w:t>Indian Journal of Critical Care Medicine : Peer-Reviewed, Official Publication of Indian Society of Critical Care Medicine</w:t>
      </w:r>
      <w:r>
        <w:t xml:space="preserve"> 21, no. 9 (September 2017): 568–72. </w:t>
      </w:r>
      <w:hyperlink r:id="rId15" w:history="1">
        <w:r>
          <w:rPr>
            <w:rStyle w:val="Hyperlink"/>
          </w:rPr>
          <w:t>https://doi.org/10.4103/ijccm.IJCCM_105_17</w:t>
        </w:r>
      </w:hyperlink>
      <w:r>
        <w:t>.</w:t>
      </w:r>
    </w:p>
    <w:p w14:paraId="7E8D850E" w14:textId="77777777" w:rsidR="004875CA" w:rsidRDefault="004875CA" w:rsidP="005D1401">
      <w:pPr>
        <w:pStyle w:val="EndnoteText"/>
      </w:pPr>
    </w:p>
  </w:endnote>
  <w:endnote w:id="17">
    <w:p w14:paraId="7E8D850F" w14:textId="77777777" w:rsidR="004875CA" w:rsidRDefault="004875CA" w:rsidP="005D1401">
      <w:pPr>
        <w:ind w:hanging="480"/>
      </w:pPr>
      <w:r>
        <w:rPr>
          <w:rStyle w:val="EndnoteReference"/>
        </w:rPr>
        <w:endnoteRef/>
      </w:r>
      <w:r>
        <w:t xml:space="preserve"> </w:t>
      </w:r>
      <w:proofErr w:type="spellStart"/>
      <w:r>
        <w:t>Abuannadi</w:t>
      </w:r>
      <w:proofErr w:type="spellEnd"/>
      <w:r>
        <w:t xml:space="preserve">, Mohammad, Mikhail </w:t>
      </w:r>
      <w:proofErr w:type="spellStart"/>
      <w:r>
        <w:t>Kosiborod</w:t>
      </w:r>
      <w:proofErr w:type="spellEnd"/>
      <w:r>
        <w:t xml:space="preserve">, Lisa Riggs, John A. House, Mitchell S. Hamburg, Kevin F. Kennedy, and Steven P. </w:t>
      </w:r>
      <w:proofErr w:type="spellStart"/>
      <w:r>
        <w:t>Marso</w:t>
      </w:r>
      <w:proofErr w:type="spellEnd"/>
      <w:r>
        <w:t xml:space="preserve">. </w:t>
      </w:r>
      <w:proofErr w:type="gramStart"/>
      <w:r>
        <w:t xml:space="preserve">“Management of </w:t>
      </w:r>
      <w:proofErr w:type="spellStart"/>
      <w:r>
        <w:t>Hyperglycemia</w:t>
      </w:r>
      <w:proofErr w:type="spellEnd"/>
      <w:r>
        <w:t xml:space="preserve"> with the Administration of Intravenous </w:t>
      </w:r>
      <w:proofErr w:type="spellStart"/>
      <w:r>
        <w:t>Exenatide</w:t>
      </w:r>
      <w:proofErr w:type="spellEnd"/>
      <w:r>
        <w:t xml:space="preserve"> to Patients in the Cardiac Intensive Care Unit.”</w:t>
      </w:r>
      <w:proofErr w:type="gramEnd"/>
      <w:r>
        <w:t xml:space="preserve"> </w:t>
      </w:r>
      <w:r>
        <w:rPr>
          <w:i/>
          <w:iCs/>
        </w:rPr>
        <w:t>Endocrine Practice: Official Journal of the American College of Endocrinology and the American Association of Clinical Endocrinologists</w:t>
      </w:r>
      <w:r>
        <w:t xml:space="preserve"> 19, no. 1 (February 2013): 81–90. </w:t>
      </w:r>
      <w:hyperlink r:id="rId16" w:history="1">
        <w:r>
          <w:rPr>
            <w:rStyle w:val="Hyperlink"/>
          </w:rPr>
          <w:t>https://doi.org/10.4158/EP12196.OR</w:t>
        </w:r>
      </w:hyperlink>
      <w:r>
        <w:t>.</w:t>
      </w:r>
    </w:p>
    <w:p w14:paraId="7E8D8510" w14:textId="77777777" w:rsidR="004875CA" w:rsidRDefault="004875CA" w:rsidP="005D1401">
      <w:pPr>
        <w:pStyle w:val="EndnoteText"/>
      </w:pPr>
    </w:p>
  </w:endnote>
  <w:endnote w:id="18">
    <w:p w14:paraId="7E8D8511" w14:textId="77777777" w:rsidR="004875CA" w:rsidRDefault="004875CA" w:rsidP="005D1401">
      <w:pPr>
        <w:ind w:hanging="480"/>
      </w:pPr>
      <w:r>
        <w:rPr>
          <w:rStyle w:val="EndnoteReference"/>
        </w:rPr>
        <w:endnoteRef/>
      </w:r>
      <w:r>
        <w:t xml:space="preserve"> </w:t>
      </w:r>
      <w:proofErr w:type="gramStart"/>
      <w:r>
        <w:t>Plummer, Mark P, Marianne J Chapman, Michael Horowitz, and Adam M Deane.</w:t>
      </w:r>
      <w:proofErr w:type="gramEnd"/>
      <w:r>
        <w:t xml:space="preserve"> “</w:t>
      </w:r>
      <w:proofErr w:type="spellStart"/>
      <w:r>
        <w:t>Incretins</w:t>
      </w:r>
      <w:proofErr w:type="spellEnd"/>
      <w:r>
        <w:t xml:space="preserve"> and the </w:t>
      </w:r>
      <w:proofErr w:type="spellStart"/>
      <w:r>
        <w:t>Intensivist</w:t>
      </w:r>
      <w:proofErr w:type="spellEnd"/>
      <w:r>
        <w:t xml:space="preserve">: What Are They and What Does an </w:t>
      </w:r>
      <w:proofErr w:type="spellStart"/>
      <w:r>
        <w:t>Intensivist</w:t>
      </w:r>
      <w:proofErr w:type="spellEnd"/>
      <w:r>
        <w:t xml:space="preserve"> Need to Know about Them?” </w:t>
      </w:r>
      <w:proofErr w:type="gramStart"/>
      <w:r>
        <w:rPr>
          <w:i/>
          <w:iCs/>
        </w:rPr>
        <w:t>Critical Care</w:t>
      </w:r>
      <w:r>
        <w:t xml:space="preserve"> 18, no. 1 (2014).</w:t>
      </w:r>
      <w:proofErr w:type="gramEnd"/>
      <w:r>
        <w:t xml:space="preserve"> </w:t>
      </w:r>
      <w:hyperlink r:id="rId17" w:history="1">
        <w:r>
          <w:rPr>
            <w:rStyle w:val="Hyperlink"/>
          </w:rPr>
          <w:t>https://doi.org/10.1186/cc13737</w:t>
        </w:r>
      </w:hyperlink>
      <w:r>
        <w:t>.</w:t>
      </w:r>
    </w:p>
    <w:p w14:paraId="7E8D8512" w14:textId="77777777" w:rsidR="004875CA" w:rsidRDefault="004875CA" w:rsidP="005D1401">
      <w:pPr>
        <w:pStyle w:val="EndnoteText"/>
      </w:pPr>
    </w:p>
  </w:endnote>
  <w:endnote w:id="19">
    <w:p w14:paraId="7E8D8513" w14:textId="77777777" w:rsidR="004875CA" w:rsidRDefault="004875CA" w:rsidP="005D1401">
      <w:pPr>
        <w:ind w:hanging="480"/>
      </w:pPr>
      <w:r>
        <w:rPr>
          <w:rStyle w:val="EndnoteReference"/>
        </w:rPr>
        <w:endnoteRef/>
      </w:r>
      <w:r>
        <w:t xml:space="preserve"> </w:t>
      </w:r>
      <w:proofErr w:type="spellStart"/>
      <w:r>
        <w:t>Zinman</w:t>
      </w:r>
      <w:proofErr w:type="spellEnd"/>
      <w:r>
        <w:t xml:space="preserve">, Bernard, </w:t>
      </w:r>
      <w:proofErr w:type="spellStart"/>
      <w:r>
        <w:t>Christoph</w:t>
      </w:r>
      <w:proofErr w:type="spellEnd"/>
      <w:r>
        <w:t xml:space="preserve"> </w:t>
      </w:r>
      <w:proofErr w:type="spellStart"/>
      <w:r>
        <w:t>Wanner</w:t>
      </w:r>
      <w:proofErr w:type="spellEnd"/>
      <w:r>
        <w:t xml:space="preserve">, John M. </w:t>
      </w:r>
      <w:proofErr w:type="spellStart"/>
      <w:r>
        <w:t>Lachin</w:t>
      </w:r>
      <w:proofErr w:type="spellEnd"/>
      <w:r>
        <w:t xml:space="preserve">, David </w:t>
      </w:r>
      <w:proofErr w:type="spellStart"/>
      <w:r>
        <w:t>Fitchett</w:t>
      </w:r>
      <w:proofErr w:type="spellEnd"/>
      <w:r>
        <w:t xml:space="preserve">, Erich </w:t>
      </w:r>
      <w:proofErr w:type="spellStart"/>
      <w:r>
        <w:t>Bluhmki</w:t>
      </w:r>
      <w:proofErr w:type="spellEnd"/>
      <w:r>
        <w:t xml:space="preserve">, Stefan </w:t>
      </w:r>
      <w:proofErr w:type="spellStart"/>
      <w:r>
        <w:t>Hantel</w:t>
      </w:r>
      <w:proofErr w:type="spellEnd"/>
      <w:r>
        <w:t xml:space="preserve">, Michaela </w:t>
      </w:r>
      <w:proofErr w:type="spellStart"/>
      <w:r>
        <w:t>Mattheus</w:t>
      </w:r>
      <w:proofErr w:type="spellEnd"/>
      <w:r>
        <w:t>, et al. “</w:t>
      </w:r>
      <w:proofErr w:type="spellStart"/>
      <w:r>
        <w:t>Empagliflozin</w:t>
      </w:r>
      <w:proofErr w:type="spellEnd"/>
      <w:r>
        <w:t xml:space="preserve">, Cardiovascular Outcomes, and Mortality in Type 2 Diabetes.” </w:t>
      </w:r>
      <w:r>
        <w:rPr>
          <w:i/>
          <w:iCs/>
        </w:rPr>
        <w:t>New England Journal of Medicine</w:t>
      </w:r>
      <w:r>
        <w:t xml:space="preserve"> 373, no. 22 (November 26, 2015): 2117–28. </w:t>
      </w:r>
      <w:hyperlink r:id="rId18" w:history="1">
        <w:r>
          <w:rPr>
            <w:rStyle w:val="Hyperlink"/>
          </w:rPr>
          <w:t>https://doi.org/10.1056/NEJMoa1504720</w:t>
        </w:r>
      </w:hyperlink>
      <w:r>
        <w:t>.</w:t>
      </w:r>
    </w:p>
    <w:p w14:paraId="7E8D8514" w14:textId="77777777" w:rsidR="004875CA" w:rsidRDefault="004875CA" w:rsidP="005D1401">
      <w:pPr>
        <w:pStyle w:val="EndnoteText"/>
      </w:pPr>
    </w:p>
  </w:endnote>
  <w:endnote w:id="20">
    <w:p w14:paraId="7E8D8515" w14:textId="77777777" w:rsidR="004875CA" w:rsidRDefault="004875CA" w:rsidP="005D1401">
      <w:pPr>
        <w:ind w:hanging="480"/>
      </w:pPr>
      <w:r>
        <w:rPr>
          <w:rStyle w:val="EndnoteReference"/>
        </w:rPr>
        <w:endnoteRef/>
      </w:r>
      <w:r>
        <w:t xml:space="preserve"> </w:t>
      </w:r>
      <w:proofErr w:type="spellStart"/>
      <w:r>
        <w:t>Garg</w:t>
      </w:r>
      <w:proofErr w:type="spellEnd"/>
      <w:r>
        <w:t xml:space="preserve">, </w:t>
      </w:r>
      <w:proofErr w:type="spellStart"/>
      <w:r>
        <w:t>Satish</w:t>
      </w:r>
      <w:proofErr w:type="spellEnd"/>
      <w:r>
        <w:t xml:space="preserve"> K., Robert R. Henry, Phillip Banks, John B. </w:t>
      </w:r>
      <w:proofErr w:type="spellStart"/>
      <w:r>
        <w:t>Buse</w:t>
      </w:r>
      <w:proofErr w:type="spellEnd"/>
      <w:r>
        <w:t xml:space="preserve">, Melanie J. Davies, Gregory R. </w:t>
      </w:r>
      <w:proofErr w:type="spellStart"/>
      <w:r>
        <w:t>Fulcher</w:t>
      </w:r>
      <w:proofErr w:type="spellEnd"/>
      <w:r>
        <w:t xml:space="preserve">, Paolo </w:t>
      </w:r>
      <w:proofErr w:type="spellStart"/>
      <w:r>
        <w:t>Pozzilli</w:t>
      </w:r>
      <w:proofErr w:type="spellEnd"/>
      <w:r>
        <w:t xml:space="preserve">, et al. “Effects of </w:t>
      </w:r>
      <w:proofErr w:type="spellStart"/>
      <w:r>
        <w:t>Sotagliflozin</w:t>
      </w:r>
      <w:proofErr w:type="spellEnd"/>
      <w:r>
        <w:t xml:space="preserve"> Added to Insulin in Patients with Type 1 Diabetes.” </w:t>
      </w:r>
      <w:r>
        <w:rPr>
          <w:i/>
          <w:iCs/>
        </w:rPr>
        <w:t>New England Journal of Medicine</w:t>
      </w:r>
      <w:r>
        <w:t xml:space="preserve"> 377, no. 24 (December 14, 2017): 2337–48. </w:t>
      </w:r>
      <w:hyperlink r:id="rId19" w:history="1">
        <w:r>
          <w:rPr>
            <w:rStyle w:val="Hyperlink"/>
          </w:rPr>
          <w:t>https://doi.org/10.1056/NEJMoa1708337</w:t>
        </w:r>
      </w:hyperlink>
      <w:r>
        <w:t>.</w:t>
      </w:r>
    </w:p>
    <w:p w14:paraId="7E8D8516" w14:textId="77777777" w:rsidR="004875CA" w:rsidRDefault="004875CA" w:rsidP="005D1401">
      <w:pPr>
        <w:pStyle w:val="EndnoteText"/>
      </w:pPr>
    </w:p>
  </w:endnote>
  <w:endnote w:id="21">
    <w:p w14:paraId="7E8D8517" w14:textId="77777777" w:rsidR="004875CA" w:rsidRDefault="004875CA" w:rsidP="005D1401">
      <w:pPr>
        <w:ind w:hanging="480"/>
      </w:pPr>
      <w:r>
        <w:rPr>
          <w:rStyle w:val="EndnoteReference"/>
        </w:rPr>
        <w:endnoteRef/>
      </w:r>
      <w:r>
        <w:t xml:space="preserve"> </w:t>
      </w:r>
      <w:proofErr w:type="gramStart"/>
      <w:r>
        <w:t>Excellence, NICE-The National Institute for Health and Care.</w:t>
      </w:r>
      <w:proofErr w:type="gramEnd"/>
      <w:r>
        <w:t xml:space="preserve"> “BNF: British National Formulary - NICE.” </w:t>
      </w:r>
      <w:proofErr w:type="spellStart"/>
      <w:proofErr w:type="gramStart"/>
      <w:r>
        <w:t>CorporatePage</w:t>
      </w:r>
      <w:proofErr w:type="spellEnd"/>
      <w:r>
        <w:t>.</w:t>
      </w:r>
      <w:proofErr w:type="gramEnd"/>
      <w:r>
        <w:t xml:space="preserve"> </w:t>
      </w:r>
      <w:proofErr w:type="gramStart"/>
      <w:r>
        <w:t>Accessed September 17, 2018.</w:t>
      </w:r>
      <w:proofErr w:type="gramEnd"/>
      <w:r>
        <w:t xml:space="preserve"> </w:t>
      </w:r>
      <w:hyperlink r:id="rId20" w:history="1">
        <w:r>
          <w:rPr>
            <w:rStyle w:val="Hyperlink"/>
          </w:rPr>
          <w:t>https://bnf.nice.org.uk/drug/canagliflozin.html</w:t>
        </w:r>
      </w:hyperlink>
      <w:r>
        <w:t>.</w:t>
      </w:r>
    </w:p>
    <w:p w14:paraId="7E8D8518" w14:textId="77777777" w:rsidR="004875CA" w:rsidRDefault="004875CA" w:rsidP="005D1401">
      <w:pPr>
        <w:pStyle w:val="EndnoteText"/>
      </w:pPr>
    </w:p>
  </w:endnote>
  <w:endnote w:id="22">
    <w:p w14:paraId="7E8D8519" w14:textId="77777777" w:rsidR="004875CA" w:rsidRPr="00A61129" w:rsidRDefault="004875CA" w:rsidP="005D1401">
      <w:pPr>
        <w:ind w:hanging="480"/>
        <w:rPr>
          <w:sz w:val="24"/>
          <w:szCs w:val="24"/>
        </w:rPr>
      </w:pPr>
      <w:r>
        <w:rPr>
          <w:rStyle w:val="EndnoteReference"/>
        </w:rPr>
        <w:endnoteRef/>
      </w:r>
      <w:r>
        <w:t xml:space="preserve"> </w:t>
      </w:r>
      <w:proofErr w:type="gramStart"/>
      <w:r w:rsidRPr="00A61129">
        <w:rPr>
          <w:sz w:val="24"/>
          <w:szCs w:val="24"/>
        </w:rPr>
        <w:t>“</w:t>
      </w:r>
      <w:proofErr w:type="spellStart"/>
      <w:r w:rsidRPr="00A61129">
        <w:rPr>
          <w:sz w:val="24"/>
          <w:szCs w:val="24"/>
        </w:rPr>
        <w:t>Hypoglycemia</w:t>
      </w:r>
      <w:proofErr w:type="spellEnd"/>
      <w:r w:rsidRPr="00A61129">
        <w:rPr>
          <w:sz w:val="24"/>
          <w:szCs w:val="24"/>
        </w:rPr>
        <w:t xml:space="preserve"> and Risk of Death in Critically Ill Patients | NEJM.”</w:t>
      </w:r>
      <w:proofErr w:type="gramEnd"/>
      <w:r w:rsidRPr="00A61129">
        <w:rPr>
          <w:sz w:val="24"/>
          <w:szCs w:val="24"/>
        </w:rPr>
        <w:t xml:space="preserve"> </w:t>
      </w:r>
      <w:proofErr w:type="gramStart"/>
      <w:r w:rsidRPr="00A61129">
        <w:rPr>
          <w:sz w:val="24"/>
          <w:szCs w:val="24"/>
        </w:rPr>
        <w:t>Accessed August 15, 2018.</w:t>
      </w:r>
      <w:proofErr w:type="gramEnd"/>
      <w:r w:rsidRPr="00A61129">
        <w:rPr>
          <w:sz w:val="24"/>
          <w:szCs w:val="24"/>
        </w:rPr>
        <w:t xml:space="preserve"> </w:t>
      </w:r>
      <w:hyperlink r:id="rId21" w:history="1">
        <w:r w:rsidRPr="00A61129">
          <w:rPr>
            <w:color w:val="0000FF"/>
            <w:sz w:val="24"/>
            <w:szCs w:val="24"/>
            <w:u w:val="single"/>
          </w:rPr>
          <w:t>https://www.nejm.org/doi/full/10.1056/NEJMoa1204942</w:t>
        </w:r>
      </w:hyperlink>
      <w:r w:rsidRPr="00A61129">
        <w:rPr>
          <w:sz w:val="24"/>
          <w:szCs w:val="24"/>
        </w:rPr>
        <w:t>.</w:t>
      </w:r>
    </w:p>
    <w:p w14:paraId="7E8D851A" w14:textId="77777777" w:rsidR="004875CA" w:rsidRDefault="004875CA" w:rsidP="005D1401">
      <w:pPr>
        <w:pStyle w:val="EndnoteText"/>
      </w:pPr>
    </w:p>
  </w:endnote>
  <w:endnote w:id="23">
    <w:p w14:paraId="7E8D851B" w14:textId="77777777" w:rsidR="004875CA" w:rsidRPr="00753AC3" w:rsidRDefault="004875CA" w:rsidP="005D1401">
      <w:pPr>
        <w:ind w:hanging="480"/>
        <w:rPr>
          <w:sz w:val="24"/>
          <w:szCs w:val="24"/>
        </w:rPr>
      </w:pPr>
      <w:r>
        <w:rPr>
          <w:rStyle w:val="EndnoteReference"/>
        </w:rPr>
        <w:endnoteRef/>
      </w:r>
      <w:r>
        <w:t xml:space="preserve"> </w:t>
      </w:r>
      <w:proofErr w:type="spellStart"/>
      <w:proofErr w:type="gramStart"/>
      <w:r w:rsidRPr="00753AC3">
        <w:rPr>
          <w:sz w:val="24"/>
          <w:szCs w:val="24"/>
        </w:rPr>
        <w:t>Arabi</w:t>
      </w:r>
      <w:proofErr w:type="spellEnd"/>
      <w:r w:rsidRPr="00753AC3">
        <w:rPr>
          <w:sz w:val="24"/>
          <w:szCs w:val="24"/>
        </w:rPr>
        <w:t xml:space="preserve">, </w:t>
      </w:r>
      <w:proofErr w:type="spellStart"/>
      <w:r w:rsidRPr="00753AC3">
        <w:rPr>
          <w:sz w:val="24"/>
          <w:szCs w:val="24"/>
        </w:rPr>
        <w:t>Yaseen</w:t>
      </w:r>
      <w:proofErr w:type="spellEnd"/>
      <w:r w:rsidRPr="00753AC3">
        <w:rPr>
          <w:sz w:val="24"/>
          <w:szCs w:val="24"/>
        </w:rPr>
        <w:t xml:space="preserve"> M., Hani M. </w:t>
      </w:r>
      <w:proofErr w:type="spellStart"/>
      <w:r w:rsidRPr="00753AC3">
        <w:rPr>
          <w:sz w:val="24"/>
          <w:szCs w:val="24"/>
        </w:rPr>
        <w:t>Tamim</w:t>
      </w:r>
      <w:proofErr w:type="spellEnd"/>
      <w:r w:rsidRPr="00753AC3">
        <w:rPr>
          <w:sz w:val="24"/>
          <w:szCs w:val="24"/>
        </w:rPr>
        <w:t xml:space="preserve">, and </w:t>
      </w:r>
      <w:proofErr w:type="spellStart"/>
      <w:r w:rsidRPr="00753AC3">
        <w:rPr>
          <w:sz w:val="24"/>
          <w:szCs w:val="24"/>
        </w:rPr>
        <w:t>Asgar</w:t>
      </w:r>
      <w:proofErr w:type="spellEnd"/>
      <w:r w:rsidRPr="00753AC3">
        <w:rPr>
          <w:sz w:val="24"/>
          <w:szCs w:val="24"/>
        </w:rPr>
        <w:t xml:space="preserve"> H. </w:t>
      </w:r>
      <w:proofErr w:type="spellStart"/>
      <w:r w:rsidRPr="00753AC3">
        <w:rPr>
          <w:sz w:val="24"/>
          <w:szCs w:val="24"/>
        </w:rPr>
        <w:t>Rishu</w:t>
      </w:r>
      <w:proofErr w:type="spellEnd"/>
      <w:r w:rsidRPr="00753AC3">
        <w:rPr>
          <w:sz w:val="24"/>
          <w:szCs w:val="24"/>
        </w:rPr>
        <w:t>.</w:t>
      </w:r>
      <w:proofErr w:type="gramEnd"/>
      <w:r w:rsidRPr="00753AC3">
        <w:rPr>
          <w:sz w:val="24"/>
          <w:szCs w:val="24"/>
        </w:rPr>
        <w:t xml:space="preserve"> “</w:t>
      </w:r>
      <w:proofErr w:type="spellStart"/>
      <w:r w:rsidRPr="00753AC3">
        <w:rPr>
          <w:sz w:val="24"/>
          <w:szCs w:val="24"/>
        </w:rPr>
        <w:t>Hypoglycemia</w:t>
      </w:r>
      <w:proofErr w:type="spellEnd"/>
      <w:r w:rsidRPr="00753AC3">
        <w:rPr>
          <w:sz w:val="24"/>
          <w:szCs w:val="24"/>
        </w:rPr>
        <w:t xml:space="preserve"> with Intensive Insulin Therapy in Critically Ill Patients: Predisposing Factors and Association with Mortality*:” </w:t>
      </w:r>
      <w:r w:rsidRPr="00753AC3">
        <w:rPr>
          <w:i/>
          <w:iCs/>
          <w:sz w:val="24"/>
          <w:szCs w:val="24"/>
        </w:rPr>
        <w:t>Critical Care Medicine</w:t>
      </w:r>
      <w:r w:rsidRPr="00753AC3">
        <w:rPr>
          <w:sz w:val="24"/>
          <w:szCs w:val="24"/>
        </w:rPr>
        <w:t xml:space="preserve"> 37, no. 9 (September 2009): 2536–44. </w:t>
      </w:r>
      <w:hyperlink r:id="rId22" w:history="1">
        <w:r w:rsidRPr="00753AC3">
          <w:rPr>
            <w:color w:val="0000FF"/>
            <w:sz w:val="24"/>
            <w:szCs w:val="24"/>
            <w:u w:val="single"/>
          </w:rPr>
          <w:t>https://doi.org/10.1097/CCM.0b013e3181a381ad</w:t>
        </w:r>
      </w:hyperlink>
      <w:r w:rsidRPr="00753AC3">
        <w:rPr>
          <w:sz w:val="24"/>
          <w:szCs w:val="24"/>
        </w:rPr>
        <w:t>.</w:t>
      </w:r>
    </w:p>
    <w:p w14:paraId="7E8D851C" w14:textId="77777777" w:rsidR="004875CA" w:rsidRDefault="004875CA" w:rsidP="005D140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194025"/>
      <w:docPartObj>
        <w:docPartGallery w:val="Page Numbers (Top of Page)"/>
        <w:docPartUnique/>
      </w:docPartObj>
    </w:sdtPr>
    <w:sdtEndPr>
      <w:rPr>
        <w:b/>
        <w:noProof/>
      </w:rPr>
    </w:sdtEndPr>
    <w:sdtContent>
      <w:p w14:paraId="7E8D84EE" w14:textId="7EDD8CDB" w:rsidR="004875CA" w:rsidRDefault="004875CA">
        <w:pPr>
          <w:pStyle w:val="Footer"/>
        </w:pPr>
        <w:r w:rsidRPr="008A4E24">
          <w:rPr>
            <w:rFonts w:ascii="Arial" w:hAnsi="Arial" w:cs="Arial"/>
            <w:b/>
            <w:sz w:val="16"/>
            <w:szCs w:val="16"/>
          </w:rPr>
          <w:t xml:space="preserve">Page </w:t>
        </w:r>
        <w:r w:rsidRPr="008A4E24">
          <w:rPr>
            <w:rFonts w:ascii="Arial" w:hAnsi="Arial" w:cs="Arial"/>
            <w:b/>
            <w:sz w:val="16"/>
            <w:szCs w:val="16"/>
          </w:rPr>
          <w:fldChar w:fldCharType="begin"/>
        </w:r>
        <w:r w:rsidRPr="008A4E24">
          <w:rPr>
            <w:rFonts w:ascii="Arial" w:hAnsi="Arial" w:cs="Arial"/>
            <w:b/>
            <w:sz w:val="16"/>
            <w:szCs w:val="16"/>
          </w:rPr>
          <w:instrText xml:space="preserve"> PAGE </w:instrText>
        </w:r>
        <w:r w:rsidRPr="008A4E24">
          <w:rPr>
            <w:rFonts w:ascii="Arial" w:hAnsi="Arial" w:cs="Arial"/>
            <w:b/>
            <w:sz w:val="16"/>
            <w:szCs w:val="16"/>
          </w:rPr>
          <w:fldChar w:fldCharType="separate"/>
        </w:r>
        <w:r w:rsidR="007C0478">
          <w:rPr>
            <w:rFonts w:ascii="Arial" w:hAnsi="Arial" w:cs="Arial"/>
            <w:b/>
            <w:noProof/>
            <w:sz w:val="16"/>
            <w:szCs w:val="16"/>
          </w:rPr>
          <w:t>28</w:t>
        </w:r>
        <w:r w:rsidRPr="008A4E24">
          <w:rPr>
            <w:rFonts w:ascii="Arial" w:hAnsi="Arial" w:cs="Arial"/>
            <w:b/>
            <w:sz w:val="16"/>
            <w:szCs w:val="16"/>
          </w:rPr>
          <w:fldChar w:fldCharType="end"/>
        </w:r>
        <w:r w:rsidRPr="008A4E24">
          <w:rPr>
            <w:rFonts w:ascii="Arial" w:hAnsi="Arial" w:cs="Arial"/>
            <w:b/>
            <w:sz w:val="16"/>
            <w:szCs w:val="16"/>
          </w:rPr>
          <w:t xml:space="preserve"> of </w:t>
        </w:r>
        <w:r w:rsidRPr="008A4E24">
          <w:rPr>
            <w:rFonts w:ascii="Arial" w:hAnsi="Arial" w:cs="Arial"/>
            <w:b/>
            <w:sz w:val="16"/>
            <w:szCs w:val="16"/>
          </w:rPr>
          <w:fldChar w:fldCharType="begin"/>
        </w:r>
        <w:r w:rsidRPr="008A4E24">
          <w:rPr>
            <w:rFonts w:ascii="Arial" w:hAnsi="Arial" w:cs="Arial"/>
            <w:b/>
            <w:sz w:val="16"/>
            <w:szCs w:val="16"/>
          </w:rPr>
          <w:instrText xml:space="preserve"> NUMPAGES </w:instrText>
        </w:r>
        <w:r w:rsidRPr="008A4E24">
          <w:rPr>
            <w:rFonts w:ascii="Arial" w:hAnsi="Arial" w:cs="Arial"/>
            <w:b/>
            <w:sz w:val="16"/>
            <w:szCs w:val="16"/>
          </w:rPr>
          <w:fldChar w:fldCharType="separate"/>
        </w:r>
        <w:r w:rsidR="007C0478">
          <w:rPr>
            <w:rFonts w:ascii="Arial" w:hAnsi="Arial" w:cs="Arial"/>
            <w:b/>
            <w:noProof/>
            <w:sz w:val="16"/>
            <w:szCs w:val="16"/>
          </w:rPr>
          <w:t>32</w:t>
        </w:r>
        <w:r w:rsidRPr="008A4E24">
          <w:rPr>
            <w:rFonts w:ascii="Arial" w:hAnsi="Arial" w:cs="Arial"/>
            <w:b/>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6532D" w14:textId="77777777" w:rsidR="00A015CD" w:rsidRDefault="00A015CD" w:rsidP="000C679C">
      <w:r>
        <w:separator/>
      </w:r>
    </w:p>
  </w:footnote>
  <w:footnote w:type="continuationSeparator" w:id="0">
    <w:p w14:paraId="0FACC98C" w14:textId="77777777" w:rsidR="00A015CD" w:rsidRDefault="00A015CD" w:rsidP="000C6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7E55"/>
    <w:multiLevelType w:val="hybridMultilevel"/>
    <w:tmpl w:val="345C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F0DB3"/>
    <w:multiLevelType w:val="hybridMultilevel"/>
    <w:tmpl w:val="41CA4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682D05"/>
    <w:multiLevelType w:val="hybridMultilevel"/>
    <w:tmpl w:val="ADE4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C94CA1"/>
    <w:multiLevelType w:val="hybridMultilevel"/>
    <w:tmpl w:val="78FCFD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9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FC5166"/>
    <w:multiLevelType w:val="hybridMultilevel"/>
    <w:tmpl w:val="DC22A9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F3F72F5"/>
    <w:multiLevelType w:val="hybridMultilevel"/>
    <w:tmpl w:val="D0C2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453EEA"/>
    <w:multiLevelType w:val="hybridMultilevel"/>
    <w:tmpl w:val="89202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3D17DB"/>
    <w:multiLevelType w:val="hybridMultilevel"/>
    <w:tmpl w:val="C6C4D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0F57DA"/>
    <w:multiLevelType w:val="hybridMultilevel"/>
    <w:tmpl w:val="F51E4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9B4AE1"/>
    <w:multiLevelType w:val="hybridMultilevel"/>
    <w:tmpl w:val="AB3A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3E5569"/>
    <w:multiLevelType w:val="hybridMultilevel"/>
    <w:tmpl w:val="E7E03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B2108B"/>
    <w:multiLevelType w:val="hybridMultilevel"/>
    <w:tmpl w:val="C4FA2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001E1F"/>
    <w:multiLevelType w:val="hybridMultilevel"/>
    <w:tmpl w:val="9B20A8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151738E"/>
    <w:multiLevelType w:val="hybridMultilevel"/>
    <w:tmpl w:val="E1761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8C2DC3"/>
    <w:multiLevelType w:val="hybridMultilevel"/>
    <w:tmpl w:val="B2A4CD3C"/>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15">
    <w:nsid w:val="4CA77188"/>
    <w:multiLevelType w:val="hybridMultilevel"/>
    <w:tmpl w:val="028C1650"/>
    <w:lvl w:ilvl="0" w:tplc="50D2DD6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E000DB9"/>
    <w:multiLevelType w:val="hybridMultilevel"/>
    <w:tmpl w:val="6004F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A10C09"/>
    <w:multiLevelType w:val="hybridMultilevel"/>
    <w:tmpl w:val="EDD21D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C9B5F93"/>
    <w:multiLevelType w:val="hybridMultilevel"/>
    <w:tmpl w:val="AFEE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B77F6A"/>
    <w:multiLevelType w:val="hybridMultilevel"/>
    <w:tmpl w:val="9B0EF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2A616C"/>
    <w:multiLevelType w:val="hybridMultilevel"/>
    <w:tmpl w:val="6A7EDC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111250"/>
    <w:multiLevelType w:val="hybridMultilevel"/>
    <w:tmpl w:val="8B5A9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9404EA"/>
    <w:multiLevelType w:val="hybridMultilevel"/>
    <w:tmpl w:val="7B107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4"/>
  </w:num>
  <w:num w:numId="4">
    <w:abstractNumId w:val="1"/>
  </w:num>
  <w:num w:numId="5">
    <w:abstractNumId w:val="17"/>
  </w:num>
  <w:num w:numId="6">
    <w:abstractNumId w:val="5"/>
  </w:num>
  <w:num w:numId="7">
    <w:abstractNumId w:val="7"/>
  </w:num>
  <w:num w:numId="8">
    <w:abstractNumId w:val="16"/>
  </w:num>
  <w:num w:numId="9">
    <w:abstractNumId w:val="3"/>
  </w:num>
  <w:num w:numId="10">
    <w:abstractNumId w:val="0"/>
  </w:num>
  <w:num w:numId="11">
    <w:abstractNumId w:val="22"/>
  </w:num>
  <w:num w:numId="12">
    <w:abstractNumId w:val="13"/>
  </w:num>
  <w:num w:numId="13">
    <w:abstractNumId w:val="2"/>
  </w:num>
  <w:num w:numId="14">
    <w:abstractNumId w:val="19"/>
  </w:num>
  <w:num w:numId="15">
    <w:abstractNumId w:val="10"/>
  </w:num>
  <w:num w:numId="16">
    <w:abstractNumId w:val="11"/>
  </w:num>
  <w:num w:numId="17">
    <w:abstractNumId w:val="21"/>
  </w:num>
  <w:num w:numId="18">
    <w:abstractNumId w:val="8"/>
  </w:num>
  <w:num w:numId="19">
    <w:abstractNumId w:val="18"/>
  </w:num>
  <w:num w:numId="20">
    <w:abstractNumId w:val="9"/>
  </w:num>
  <w:num w:numId="21">
    <w:abstractNumId w:val="20"/>
  </w:num>
  <w:num w:numId="22">
    <w:abstractNumId w:val="15"/>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hodri Harris">
    <w15:presenceInfo w15:providerId="Windows Live" w15:userId="522ce8f8975ab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58"/>
    <w:rsid w:val="00001CDB"/>
    <w:rsid w:val="0001590B"/>
    <w:rsid w:val="000650FD"/>
    <w:rsid w:val="0006584C"/>
    <w:rsid w:val="000733A6"/>
    <w:rsid w:val="00077D05"/>
    <w:rsid w:val="000A2C0C"/>
    <w:rsid w:val="000C146C"/>
    <w:rsid w:val="000C5129"/>
    <w:rsid w:val="000C5446"/>
    <w:rsid w:val="000C564B"/>
    <w:rsid w:val="000C679C"/>
    <w:rsid w:val="000D31F9"/>
    <w:rsid w:val="000E59C1"/>
    <w:rsid w:val="000F1F18"/>
    <w:rsid w:val="000F4D63"/>
    <w:rsid w:val="0010559F"/>
    <w:rsid w:val="00117C0B"/>
    <w:rsid w:val="00152035"/>
    <w:rsid w:val="0015219B"/>
    <w:rsid w:val="00157209"/>
    <w:rsid w:val="00163CB3"/>
    <w:rsid w:val="00167325"/>
    <w:rsid w:val="00173AED"/>
    <w:rsid w:val="00174B7F"/>
    <w:rsid w:val="001A3099"/>
    <w:rsid w:val="001B21CE"/>
    <w:rsid w:val="001B78C4"/>
    <w:rsid w:val="001C068C"/>
    <w:rsid w:val="001F26D2"/>
    <w:rsid w:val="00216A2E"/>
    <w:rsid w:val="002214F6"/>
    <w:rsid w:val="00222652"/>
    <w:rsid w:val="00236561"/>
    <w:rsid w:val="00241A76"/>
    <w:rsid w:val="00252272"/>
    <w:rsid w:val="00252A7A"/>
    <w:rsid w:val="00266A04"/>
    <w:rsid w:val="00282B72"/>
    <w:rsid w:val="00295CC9"/>
    <w:rsid w:val="002A1DB8"/>
    <w:rsid w:val="002B3E99"/>
    <w:rsid w:val="002B3EA9"/>
    <w:rsid w:val="002B6DBB"/>
    <w:rsid w:val="002D1643"/>
    <w:rsid w:val="002D60E7"/>
    <w:rsid w:val="002D6682"/>
    <w:rsid w:val="002E2F80"/>
    <w:rsid w:val="002E451B"/>
    <w:rsid w:val="002F2BB4"/>
    <w:rsid w:val="00302010"/>
    <w:rsid w:val="0032283D"/>
    <w:rsid w:val="003328DB"/>
    <w:rsid w:val="00340CA2"/>
    <w:rsid w:val="00345B1B"/>
    <w:rsid w:val="003474C4"/>
    <w:rsid w:val="003548DC"/>
    <w:rsid w:val="00355DCE"/>
    <w:rsid w:val="0035738F"/>
    <w:rsid w:val="003654F7"/>
    <w:rsid w:val="00372D71"/>
    <w:rsid w:val="00385878"/>
    <w:rsid w:val="003876B3"/>
    <w:rsid w:val="003A3139"/>
    <w:rsid w:val="003B441D"/>
    <w:rsid w:val="003D613C"/>
    <w:rsid w:val="003E067C"/>
    <w:rsid w:val="003E112D"/>
    <w:rsid w:val="003F0504"/>
    <w:rsid w:val="003F265F"/>
    <w:rsid w:val="0040389A"/>
    <w:rsid w:val="00412AAB"/>
    <w:rsid w:val="00415111"/>
    <w:rsid w:val="00423757"/>
    <w:rsid w:val="00435189"/>
    <w:rsid w:val="00441854"/>
    <w:rsid w:val="004433BD"/>
    <w:rsid w:val="0044799F"/>
    <w:rsid w:val="0046382E"/>
    <w:rsid w:val="004648AA"/>
    <w:rsid w:val="004705A7"/>
    <w:rsid w:val="00471C87"/>
    <w:rsid w:val="004875CA"/>
    <w:rsid w:val="00492BC2"/>
    <w:rsid w:val="004C128B"/>
    <w:rsid w:val="004D5971"/>
    <w:rsid w:val="004E1B97"/>
    <w:rsid w:val="004F1C60"/>
    <w:rsid w:val="004F1E86"/>
    <w:rsid w:val="004F229F"/>
    <w:rsid w:val="005035E7"/>
    <w:rsid w:val="0051039D"/>
    <w:rsid w:val="00510E8E"/>
    <w:rsid w:val="00510EE0"/>
    <w:rsid w:val="00517FF9"/>
    <w:rsid w:val="00527DC8"/>
    <w:rsid w:val="005404DB"/>
    <w:rsid w:val="00544B1C"/>
    <w:rsid w:val="00572AC1"/>
    <w:rsid w:val="0057444B"/>
    <w:rsid w:val="005832EC"/>
    <w:rsid w:val="005D1401"/>
    <w:rsid w:val="005E07A8"/>
    <w:rsid w:val="005E4458"/>
    <w:rsid w:val="005E456E"/>
    <w:rsid w:val="005F48F6"/>
    <w:rsid w:val="00636C2F"/>
    <w:rsid w:val="00655239"/>
    <w:rsid w:val="006553C2"/>
    <w:rsid w:val="00664EE4"/>
    <w:rsid w:val="00677E6A"/>
    <w:rsid w:val="00693333"/>
    <w:rsid w:val="00695D22"/>
    <w:rsid w:val="006A0554"/>
    <w:rsid w:val="006A4F3C"/>
    <w:rsid w:val="006A6A46"/>
    <w:rsid w:val="006B046E"/>
    <w:rsid w:val="006B41EB"/>
    <w:rsid w:val="006B6575"/>
    <w:rsid w:val="006D4FCF"/>
    <w:rsid w:val="006F49C9"/>
    <w:rsid w:val="00700044"/>
    <w:rsid w:val="00701806"/>
    <w:rsid w:val="00723708"/>
    <w:rsid w:val="0073338F"/>
    <w:rsid w:val="00746779"/>
    <w:rsid w:val="00750267"/>
    <w:rsid w:val="00752E27"/>
    <w:rsid w:val="00775326"/>
    <w:rsid w:val="00775975"/>
    <w:rsid w:val="007873E1"/>
    <w:rsid w:val="007958E1"/>
    <w:rsid w:val="00797E1C"/>
    <w:rsid w:val="007A42C0"/>
    <w:rsid w:val="007C0478"/>
    <w:rsid w:val="007D4DB2"/>
    <w:rsid w:val="007D5953"/>
    <w:rsid w:val="007E187A"/>
    <w:rsid w:val="007F0711"/>
    <w:rsid w:val="0080486F"/>
    <w:rsid w:val="00806B8C"/>
    <w:rsid w:val="00811E90"/>
    <w:rsid w:val="008274EF"/>
    <w:rsid w:val="00833561"/>
    <w:rsid w:val="008654C0"/>
    <w:rsid w:val="008661F6"/>
    <w:rsid w:val="008723A8"/>
    <w:rsid w:val="00882361"/>
    <w:rsid w:val="00890DA9"/>
    <w:rsid w:val="008A0263"/>
    <w:rsid w:val="008A4E24"/>
    <w:rsid w:val="008A623D"/>
    <w:rsid w:val="008B7D13"/>
    <w:rsid w:val="008C04BD"/>
    <w:rsid w:val="008D1AA0"/>
    <w:rsid w:val="008D5FC8"/>
    <w:rsid w:val="008F429A"/>
    <w:rsid w:val="0090680A"/>
    <w:rsid w:val="00936D17"/>
    <w:rsid w:val="00942B01"/>
    <w:rsid w:val="00960A2C"/>
    <w:rsid w:val="00972227"/>
    <w:rsid w:val="00986966"/>
    <w:rsid w:val="009A44E9"/>
    <w:rsid w:val="009F7C37"/>
    <w:rsid w:val="00A015CD"/>
    <w:rsid w:val="00A13E07"/>
    <w:rsid w:val="00A20A86"/>
    <w:rsid w:val="00A222FD"/>
    <w:rsid w:val="00A42BA9"/>
    <w:rsid w:val="00A42BFC"/>
    <w:rsid w:val="00A43060"/>
    <w:rsid w:val="00A529EA"/>
    <w:rsid w:val="00A542AA"/>
    <w:rsid w:val="00A54B8D"/>
    <w:rsid w:val="00A645C3"/>
    <w:rsid w:val="00A70A08"/>
    <w:rsid w:val="00A70FCD"/>
    <w:rsid w:val="00A71D01"/>
    <w:rsid w:val="00AB090E"/>
    <w:rsid w:val="00AB3FDD"/>
    <w:rsid w:val="00AC6659"/>
    <w:rsid w:val="00AF2220"/>
    <w:rsid w:val="00AF352B"/>
    <w:rsid w:val="00B22D57"/>
    <w:rsid w:val="00B362DD"/>
    <w:rsid w:val="00B37FD9"/>
    <w:rsid w:val="00B41011"/>
    <w:rsid w:val="00B511B2"/>
    <w:rsid w:val="00B5205B"/>
    <w:rsid w:val="00B74C3D"/>
    <w:rsid w:val="00B829FE"/>
    <w:rsid w:val="00B842A0"/>
    <w:rsid w:val="00B84EEB"/>
    <w:rsid w:val="00B90522"/>
    <w:rsid w:val="00B924AF"/>
    <w:rsid w:val="00B930BD"/>
    <w:rsid w:val="00B9651B"/>
    <w:rsid w:val="00BA230A"/>
    <w:rsid w:val="00BA3658"/>
    <w:rsid w:val="00BA372B"/>
    <w:rsid w:val="00BA71FD"/>
    <w:rsid w:val="00BB4570"/>
    <w:rsid w:val="00BC2AB7"/>
    <w:rsid w:val="00BD34E1"/>
    <w:rsid w:val="00BF07D8"/>
    <w:rsid w:val="00C01B0C"/>
    <w:rsid w:val="00C2331E"/>
    <w:rsid w:val="00C46650"/>
    <w:rsid w:val="00C55084"/>
    <w:rsid w:val="00C630AB"/>
    <w:rsid w:val="00C64DE4"/>
    <w:rsid w:val="00C65E68"/>
    <w:rsid w:val="00C757EE"/>
    <w:rsid w:val="00C8779E"/>
    <w:rsid w:val="00C939DF"/>
    <w:rsid w:val="00C95796"/>
    <w:rsid w:val="00C97E11"/>
    <w:rsid w:val="00CA1111"/>
    <w:rsid w:val="00CA56A5"/>
    <w:rsid w:val="00CD21C5"/>
    <w:rsid w:val="00CE2CD7"/>
    <w:rsid w:val="00CF2D33"/>
    <w:rsid w:val="00D02938"/>
    <w:rsid w:val="00D276A3"/>
    <w:rsid w:val="00D40402"/>
    <w:rsid w:val="00D409ED"/>
    <w:rsid w:val="00D612C4"/>
    <w:rsid w:val="00D70511"/>
    <w:rsid w:val="00D86BDA"/>
    <w:rsid w:val="00DA3B30"/>
    <w:rsid w:val="00DC5526"/>
    <w:rsid w:val="00DF2AB8"/>
    <w:rsid w:val="00E0097F"/>
    <w:rsid w:val="00E07E66"/>
    <w:rsid w:val="00E12D40"/>
    <w:rsid w:val="00E16183"/>
    <w:rsid w:val="00E16D30"/>
    <w:rsid w:val="00E21A21"/>
    <w:rsid w:val="00E245C3"/>
    <w:rsid w:val="00E41152"/>
    <w:rsid w:val="00E44D9D"/>
    <w:rsid w:val="00E51CF1"/>
    <w:rsid w:val="00E8258A"/>
    <w:rsid w:val="00E86E8D"/>
    <w:rsid w:val="00E86ED9"/>
    <w:rsid w:val="00E94419"/>
    <w:rsid w:val="00EC5D99"/>
    <w:rsid w:val="00ED320F"/>
    <w:rsid w:val="00EE7626"/>
    <w:rsid w:val="00F343A9"/>
    <w:rsid w:val="00F355A3"/>
    <w:rsid w:val="00F500D8"/>
    <w:rsid w:val="00F50A19"/>
    <w:rsid w:val="00F52F33"/>
    <w:rsid w:val="00F5325A"/>
    <w:rsid w:val="00F81F58"/>
    <w:rsid w:val="00F84A29"/>
    <w:rsid w:val="00F84C18"/>
    <w:rsid w:val="00FB7552"/>
    <w:rsid w:val="00FC0F87"/>
    <w:rsid w:val="00FC12BF"/>
    <w:rsid w:val="00FC1AC5"/>
    <w:rsid w:val="00FD4958"/>
    <w:rsid w:val="00FD7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D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8A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AB3F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8A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48AA"/>
    <w:pPr>
      <w:spacing w:after="200" w:line="276" w:lineRule="auto"/>
      <w:ind w:left="720"/>
    </w:pPr>
    <w:rPr>
      <w:rFonts w:ascii="Calibri" w:hAnsi="Calibri" w:cs="Calibri"/>
      <w:sz w:val="22"/>
      <w:szCs w:val="22"/>
    </w:rPr>
  </w:style>
  <w:style w:type="paragraph" w:customStyle="1" w:styleId="Policynormal">
    <w:name w:val="Policy normal"/>
    <w:basedOn w:val="Normal"/>
    <w:link w:val="PolicynormalChar"/>
    <w:qFormat/>
    <w:rsid w:val="004648AA"/>
    <w:pPr>
      <w:autoSpaceDE w:val="0"/>
      <w:autoSpaceDN w:val="0"/>
      <w:adjustRightInd w:val="0"/>
      <w:jc w:val="both"/>
    </w:pPr>
    <w:rPr>
      <w:rFonts w:ascii="Arial" w:hAnsi="Arial" w:cs="Arial"/>
      <w:sz w:val="24"/>
      <w:szCs w:val="24"/>
    </w:rPr>
  </w:style>
  <w:style w:type="character" w:styleId="Hyperlink">
    <w:name w:val="Hyperlink"/>
    <w:uiPriority w:val="99"/>
    <w:rsid w:val="004648AA"/>
    <w:rPr>
      <w:color w:val="0000FF"/>
      <w:u w:val="single"/>
    </w:rPr>
  </w:style>
  <w:style w:type="character" w:customStyle="1" w:styleId="PolicynormalChar">
    <w:name w:val="Policy normal Char"/>
    <w:link w:val="Policynormal"/>
    <w:rsid w:val="004648AA"/>
    <w:rPr>
      <w:rFonts w:ascii="Arial" w:eastAsia="Times New Roman" w:hAnsi="Arial" w:cs="Arial"/>
      <w:sz w:val="24"/>
      <w:szCs w:val="24"/>
      <w:lang w:eastAsia="en-GB"/>
    </w:rPr>
  </w:style>
  <w:style w:type="table" w:customStyle="1" w:styleId="TableGrid1">
    <w:name w:val="Table Grid1"/>
    <w:basedOn w:val="TableNormal"/>
    <w:next w:val="TableGrid"/>
    <w:uiPriority w:val="59"/>
    <w:rsid w:val="00464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64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48AA"/>
    <w:rPr>
      <w:rFonts w:ascii="Tahoma" w:hAnsi="Tahoma" w:cs="Tahoma"/>
      <w:sz w:val="16"/>
      <w:szCs w:val="16"/>
    </w:rPr>
  </w:style>
  <w:style w:type="character" w:customStyle="1" w:styleId="BalloonTextChar">
    <w:name w:val="Balloon Text Char"/>
    <w:basedOn w:val="DefaultParagraphFont"/>
    <w:link w:val="BalloonText"/>
    <w:uiPriority w:val="99"/>
    <w:semiHidden/>
    <w:rsid w:val="004648AA"/>
    <w:rPr>
      <w:rFonts w:ascii="Tahoma" w:eastAsia="Times New Roman" w:hAnsi="Tahoma" w:cs="Tahoma"/>
      <w:sz w:val="16"/>
      <w:szCs w:val="16"/>
      <w:lang w:eastAsia="en-GB"/>
    </w:rPr>
  </w:style>
  <w:style w:type="paragraph" w:styleId="Header">
    <w:name w:val="header"/>
    <w:basedOn w:val="Normal"/>
    <w:link w:val="HeaderChar"/>
    <w:uiPriority w:val="99"/>
    <w:unhideWhenUsed/>
    <w:rsid w:val="000C679C"/>
    <w:pPr>
      <w:tabs>
        <w:tab w:val="center" w:pos="4513"/>
        <w:tab w:val="right" w:pos="9026"/>
      </w:tabs>
    </w:pPr>
  </w:style>
  <w:style w:type="character" w:customStyle="1" w:styleId="HeaderChar">
    <w:name w:val="Header Char"/>
    <w:basedOn w:val="DefaultParagraphFont"/>
    <w:link w:val="Header"/>
    <w:uiPriority w:val="99"/>
    <w:rsid w:val="000C679C"/>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0C679C"/>
    <w:pPr>
      <w:tabs>
        <w:tab w:val="center" w:pos="4513"/>
        <w:tab w:val="right" w:pos="9026"/>
      </w:tabs>
    </w:pPr>
  </w:style>
  <w:style w:type="character" w:customStyle="1" w:styleId="FooterChar">
    <w:name w:val="Footer Char"/>
    <w:basedOn w:val="DefaultParagraphFont"/>
    <w:link w:val="Footer"/>
    <w:uiPriority w:val="99"/>
    <w:rsid w:val="000C679C"/>
    <w:rPr>
      <w:rFonts w:ascii="Times New Roman" w:eastAsia="Times New Roman" w:hAnsi="Times New Roman" w:cs="Times New Roman"/>
      <w:sz w:val="20"/>
      <w:szCs w:val="20"/>
      <w:lang w:eastAsia="en-GB"/>
    </w:rPr>
  </w:style>
  <w:style w:type="table" w:customStyle="1" w:styleId="TableGrid2">
    <w:name w:val="Table Grid2"/>
    <w:basedOn w:val="TableNormal"/>
    <w:next w:val="TableGrid"/>
    <w:rsid w:val="000C679C"/>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679C"/>
    <w:rPr>
      <w:color w:val="800080" w:themeColor="followedHyperlink"/>
      <w:u w:val="single"/>
    </w:rPr>
  </w:style>
  <w:style w:type="character" w:styleId="CommentReference">
    <w:name w:val="annotation reference"/>
    <w:basedOn w:val="DefaultParagraphFont"/>
    <w:uiPriority w:val="99"/>
    <w:semiHidden/>
    <w:unhideWhenUsed/>
    <w:rsid w:val="002B3EA9"/>
    <w:rPr>
      <w:sz w:val="16"/>
      <w:szCs w:val="16"/>
    </w:rPr>
  </w:style>
  <w:style w:type="paragraph" w:styleId="CommentText">
    <w:name w:val="annotation text"/>
    <w:basedOn w:val="Normal"/>
    <w:link w:val="CommentTextChar"/>
    <w:uiPriority w:val="99"/>
    <w:semiHidden/>
    <w:unhideWhenUsed/>
    <w:rsid w:val="002B3EA9"/>
  </w:style>
  <w:style w:type="character" w:customStyle="1" w:styleId="CommentTextChar">
    <w:name w:val="Comment Text Char"/>
    <w:basedOn w:val="DefaultParagraphFont"/>
    <w:link w:val="CommentText"/>
    <w:uiPriority w:val="99"/>
    <w:semiHidden/>
    <w:rsid w:val="002B3EA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B3EA9"/>
    <w:rPr>
      <w:b/>
      <w:bCs/>
    </w:rPr>
  </w:style>
  <w:style w:type="character" w:customStyle="1" w:styleId="CommentSubjectChar">
    <w:name w:val="Comment Subject Char"/>
    <w:basedOn w:val="CommentTextChar"/>
    <w:link w:val="CommentSubject"/>
    <w:uiPriority w:val="99"/>
    <w:semiHidden/>
    <w:rsid w:val="002B3EA9"/>
    <w:rPr>
      <w:rFonts w:ascii="Times New Roman" w:eastAsia="Times New Roman" w:hAnsi="Times New Roman" w:cs="Times New Roman"/>
      <w:b/>
      <w:bCs/>
      <w:sz w:val="20"/>
      <w:szCs w:val="20"/>
      <w:lang w:eastAsia="en-GB"/>
    </w:rPr>
  </w:style>
  <w:style w:type="paragraph" w:styleId="EndnoteText">
    <w:name w:val="endnote text"/>
    <w:basedOn w:val="Normal"/>
    <w:link w:val="EndnoteTextChar"/>
    <w:uiPriority w:val="99"/>
    <w:semiHidden/>
    <w:unhideWhenUsed/>
    <w:rsid w:val="0032283D"/>
    <w:rPr>
      <w:rFonts w:asciiTheme="minorHAnsi" w:eastAsiaTheme="minorHAnsi" w:hAnsiTheme="minorHAnsi" w:cstheme="minorBidi"/>
      <w:lang w:eastAsia="en-US"/>
    </w:rPr>
  </w:style>
  <w:style w:type="character" w:customStyle="1" w:styleId="EndnoteTextChar">
    <w:name w:val="Endnote Text Char"/>
    <w:basedOn w:val="DefaultParagraphFont"/>
    <w:link w:val="EndnoteText"/>
    <w:uiPriority w:val="99"/>
    <w:semiHidden/>
    <w:rsid w:val="0032283D"/>
    <w:rPr>
      <w:sz w:val="20"/>
      <w:szCs w:val="20"/>
    </w:rPr>
  </w:style>
  <w:style w:type="character" w:styleId="EndnoteReference">
    <w:name w:val="endnote reference"/>
    <w:basedOn w:val="DefaultParagraphFont"/>
    <w:uiPriority w:val="99"/>
    <w:semiHidden/>
    <w:unhideWhenUsed/>
    <w:rsid w:val="0032283D"/>
    <w:rPr>
      <w:vertAlign w:val="superscript"/>
    </w:rPr>
  </w:style>
  <w:style w:type="character" w:customStyle="1" w:styleId="Heading1Char">
    <w:name w:val="Heading 1 Char"/>
    <w:basedOn w:val="DefaultParagraphFont"/>
    <w:link w:val="Heading1"/>
    <w:uiPriority w:val="9"/>
    <w:rsid w:val="00AB3FDD"/>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AB3FDD"/>
    <w:pPr>
      <w:spacing w:line="276" w:lineRule="auto"/>
      <w:outlineLvl w:val="9"/>
    </w:pPr>
    <w:rPr>
      <w:lang w:val="en-US" w:eastAsia="ja-JP"/>
    </w:rPr>
  </w:style>
  <w:style w:type="paragraph" w:styleId="TOC1">
    <w:name w:val="toc 1"/>
    <w:basedOn w:val="Normal"/>
    <w:next w:val="Normal"/>
    <w:autoRedefine/>
    <w:uiPriority w:val="39"/>
    <w:unhideWhenUsed/>
    <w:rsid w:val="00AB3FDD"/>
    <w:pPr>
      <w:spacing w:after="100"/>
    </w:pPr>
  </w:style>
  <w:style w:type="paragraph" w:styleId="FootnoteText">
    <w:name w:val="footnote text"/>
    <w:basedOn w:val="Normal"/>
    <w:link w:val="FootnoteTextChar"/>
    <w:uiPriority w:val="99"/>
    <w:semiHidden/>
    <w:unhideWhenUsed/>
    <w:rsid w:val="00CD21C5"/>
  </w:style>
  <w:style w:type="character" w:customStyle="1" w:styleId="FootnoteTextChar">
    <w:name w:val="Footnote Text Char"/>
    <w:basedOn w:val="DefaultParagraphFont"/>
    <w:link w:val="FootnoteText"/>
    <w:uiPriority w:val="99"/>
    <w:semiHidden/>
    <w:rsid w:val="00CD21C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D21C5"/>
    <w:rPr>
      <w:vertAlign w:val="superscript"/>
    </w:rPr>
  </w:style>
  <w:style w:type="paragraph" w:customStyle="1" w:styleId="Default">
    <w:name w:val="Default"/>
    <w:rsid w:val="00A54B8D"/>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7C0478"/>
    <w:pPr>
      <w:spacing w:after="0" w:line="240" w:lineRule="auto"/>
    </w:pPr>
    <w:rPr>
      <w:rFonts w:ascii="Times New Roman" w:eastAsia="Times New Roman" w:hAnsi="Times New Roman"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8A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AB3F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48AA"/>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48AA"/>
    <w:pPr>
      <w:spacing w:after="200" w:line="276" w:lineRule="auto"/>
      <w:ind w:left="720"/>
    </w:pPr>
    <w:rPr>
      <w:rFonts w:ascii="Calibri" w:hAnsi="Calibri" w:cs="Calibri"/>
      <w:sz w:val="22"/>
      <w:szCs w:val="22"/>
    </w:rPr>
  </w:style>
  <w:style w:type="paragraph" w:customStyle="1" w:styleId="Policynormal">
    <w:name w:val="Policy normal"/>
    <w:basedOn w:val="Normal"/>
    <w:link w:val="PolicynormalChar"/>
    <w:qFormat/>
    <w:rsid w:val="004648AA"/>
    <w:pPr>
      <w:autoSpaceDE w:val="0"/>
      <w:autoSpaceDN w:val="0"/>
      <w:adjustRightInd w:val="0"/>
      <w:jc w:val="both"/>
    </w:pPr>
    <w:rPr>
      <w:rFonts w:ascii="Arial" w:hAnsi="Arial" w:cs="Arial"/>
      <w:sz w:val="24"/>
      <w:szCs w:val="24"/>
    </w:rPr>
  </w:style>
  <w:style w:type="character" w:styleId="Hyperlink">
    <w:name w:val="Hyperlink"/>
    <w:uiPriority w:val="99"/>
    <w:rsid w:val="004648AA"/>
    <w:rPr>
      <w:color w:val="0000FF"/>
      <w:u w:val="single"/>
    </w:rPr>
  </w:style>
  <w:style w:type="character" w:customStyle="1" w:styleId="PolicynormalChar">
    <w:name w:val="Policy normal Char"/>
    <w:link w:val="Policynormal"/>
    <w:rsid w:val="004648AA"/>
    <w:rPr>
      <w:rFonts w:ascii="Arial" w:eastAsia="Times New Roman" w:hAnsi="Arial" w:cs="Arial"/>
      <w:sz w:val="24"/>
      <w:szCs w:val="24"/>
      <w:lang w:eastAsia="en-GB"/>
    </w:rPr>
  </w:style>
  <w:style w:type="table" w:customStyle="1" w:styleId="TableGrid1">
    <w:name w:val="Table Grid1"/>
    <w:basedOn w:val="TableNormal"/>
    <w:next w:val="TableGrid"/>
    <w:uiPriority w:val="59"/>
    <w:rsid w:val="00464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464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48AA"/>
    <w:rPr>
      <w:rFonts w:ascii="Tahoma" w:hAnsi="Tahoma" w:cs="Tahoma"/>
      <w:sz w:val="16"/>
      <w:szCs w:val="16"/>
    </w:rPr>
  </w:style>
  <w:style w:type="character" w:customStyle="1" w:styleId="BalloonTextChar">
    <w:name w:val="Balloon Text Char"/>
    <w:basedOn w:val="DefaultParagraphFont"/>
    <w:link w:val="BalloonText"/>
    <w:uiPriority w:val="99"/>
    <w:semiHidden/>
    <w:rsid w:val="004648AA"/>
    <w:rPr>
      <w:rFonts w:ascii="Tahoma" w:eastAsia="Times New Roman" w:hAnsi="Tahoma" w:cs="Tahoma"/>
      <w:sz w:val="16"/>
      <w:szCs w:val="16"/>
      <w:lang w:eastAsia="en-GB"/>
    </w:rPr>
  </w:style>
  <w:style w:type="paragraph" w:styleId="Header">
    <w:name w:val="header"/>
    <w:basedOn w:val="Normal"/>
    <w:link w:val="HeaderChar"/>
    <w:uiPriority w:val="99"/>
    <w:unhideWhenUsed/>
    <w:rsid w:val="000C679C"/>
    <w:pPr>
      <w:tabs>
        <w:tab w:val="center" w:pos="4513"/>
        <w:tab w:val="right" w:pos="9026"/>
      </w:tabs>
    </w:pPr>
  </w:style>
  <w:style w:type="character" w:customStyle="1" w:styleId="HeaderChar">
    <w:name w:val="Header Char"/>
    <w:basedOn w:val="DefaultParagraphFont"/>
    <w:link w:val="Header"/>
    <w:uiPriority w:val="99"/>
    <w:rsid w:val="000C679C"/>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0C679C"/>
    <w:pPr>
      <w:tabs>
        <w:tab w:val="center" w:pos="4513"/>
        <w:tab w:val="right" w:pos="9026"/>
      </w:tabs>
    </w:pPr>
  </w:style>
  <w:style w:type="character" w:customStyle="1" w:styleId="FooterChar">
    <w:name w:val="Footer Char"/>
    <w:basedOn w:val="DefaultParagraphFont"/>
    <w:link w:val="Footer"/>
    <w:uiPriority w:val="99"/>
    <w:rsid w:val="000C679C"/>
    <w:rPr>
      <w:rFonts w:ascii="Times New Roman" w:eastAsia="Times New Roman" w:hAnsi="Times New Roman" w:cs="Times New Roman"/>
      <w:sz w:val="20"/>
      <w:szCs w:val="20"/>
      <w:lang w:eastAsia="en-GB"/>
    </w:rPr>
  </w:style>
  <w:style w:type="table" w:customStyle="1" w:styleId="TableGrid2">
    <w:name w:val="Table Grid2"/>
    <w:basedOn w:val="TableNormal"/>
    <w:next w:val="TableGrid"/>
    <w:rsid w:val="000C679C"/>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C679C"/>
    <w:rPr>
      <w:color w:val="800080" w:themeColor="followedHyperlink"/>
      <w:u w:val="single"/>
    </w:rPr>
  </w:style>
  <w:style w:type="character" w:styleId="CommentReference">
    <w:name w:val="annotation reference"/>
    <w:basedOn w:val="DefaultParagraphFont"/>
    <w:uiPriority w:val="99"/>
    <w:semiHidden/>
    <w:unhideWhenUsed/>
    <w:rsid w:val="002B3EA9"/>
    <w:rPr>
      <w:sz w:val="16"/>
      <w:szCs w:val="16"/>
    </w:rPr>
  </w:style>
  <w:style w:type="paragraph" w:styleId="CommentText">
    <w:name w:val="annotation text"/>
    <w:basedOn w:val="Normal"/>
    <w:link w:val="CommentTextChar"/>
    <w:uiPriority w:val="99"/>
    <w:semiHidden/>
    <w:unhideWhenUsed/>
    <w:rsid w:val="002B3EA9"/>
  </w:style>
  <w:style w:type="character" w:customStyle="1" w:styleId="CommentTextChar">
    <w:name w:val="Comment Text Char"/>
    <w:basedOn w:val="DefaultParagraphFont"/>
    <w:link w:val="CommentText"/>
    <w:uiPriority w:val="99"/>
    <w:semiHidden/>
    <w:rsid w:val="002B3EA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B3EA9"/>
    <w:rPr>
      <w:b/>
      <w:bCs/>
    </w:rPr>
  </w:style>
  <w:style w:type="character" w:customStyle="1" w:styleId="CommentSubjectChar">
    <w:name w:val="Comment Subject Char"/>
    <w:basedOn w:val="CommentTextChar"/>
    <w:link w:val="CommentSubject"/>
    <w:uiPriority w:val="99"/>
    <w:semiHidden/>
    <w:rsid w:val="002B3EA9"/>
    <w:rPr>
      <w:rFonts w:ascii="Times New Roman" w:eastAsia="Times New Roman" w:hAnsi="Times New Roman" w:cs="Times New Roman"/>
      <w:b/>
      <w:bCs/>
      <w:sz w:val="20"/>
      <w:szCs w:val="20"/>
      <w:lang w:eastAsia="en-GB"/>
    </w:rPr>
  </w:style>
  <w:style w:type="paragraph" w:styleId="EndnoteText">
    <w:name w:val="endnote text"/>
    <w:basedOn w:val="Normal"/>
    <w:link w:val="EndnoteTextChar"/>
    <w:uiPriority w:val="99"/>
    <w:semiHidden/>
    <w:unhideWhenUsed/>
    <w:rsid w:val="0032283D"/>
    <w:rPr>
      <w:rFonts w:asciiTheme="minorHAnsi" w:eastAsiaTheme="minorHAnsi" w:hAnsiTheme="minorHAnsi" w:cstheme="minorBidi"/>
      <w:lang w:eastAsia="en-US"/>
    </w:rPr>
  </w:style>
  <w:style w:type="character" w:customStyle="1" w:styleId="EndnoteTextChar">
    <w:name w:val="Endnote Text Char"/>
    <w:basedOn w:val="DefaultParagraphFont"/>
    <w:link w:val="EndnoteText"/>
    <w:uiPriority w:val="99"/>
    <w:semiHidden/>
    <w:rsid w:val="0032283D"/>
    <w:rPr>
      <w:sz w:val="20"/>
      <w:szCs w:val="20"/>
    </w:rPr>
  </w:style>
  <w:style w:type="character" w:styleId="EndnoteReference">
    <w:name w:val="endnote reference"/>
    <w:basedOn w:val="DefaultParagraphFont"/>
    <w:uiPriority w:val="99"/>
    <w:semiHidden/>
    <w:unhideWhenUsed/>
    <w:rsid w:val="0032283D"/>
    <w:rPr>
      <w:vertAlign w:val="superscript"/>
    </w:rPr>
  </w:style>
  <w:style w:type="character" w:customStyle="1" w:styleId="Heading1Char">
    <w:name w:val="Heading 1 Char"/>
    <w:basedOn w:val="DefaultParagraphFont"/>
    <w:link w:val="Heading1"/>
    <w:uiPriority w:val="9"/>
    <w:rsid w:val="00AB3FDD"/>
    <w:rPr>
      <w:rFonts w:asciiTheme="majorHAnsi" w:eastAsiaTheme="majorEastAsia" w:hAnsiTheme="majorHAnsi" w:cstheme="majorBidi"/>
      <w:b/>
      <w:bCs/>
      <w:color w:val="365F91" w:themeColor="accent1" w:themeShade="BF"/>
      <w:sz w:val="28"/>
      <w:szCs w:val="28"/>
      <w:lang w:eastAsia="en-GB"/>
    </w:rPr>
  </w:style>
  <w:style w:type="paragraph" w:styleId="TOCHeading">
    <w:name w:val="TOC Heading"/>
    <w:basedOn w:val="Heading1"/>
    <w:next w:val="Normal"/>
    <w:uiPriority w:val="39"/>
    <w:semiHidden/>
    <w:unhideWhenUsed/>
    <w:qFormat/>
    <w:rsid w:val="00AB3FDD"/>
    <w:pPr>
      <w:spacing w:line="276" w:lineRule="auto"/>
      <w:outlineLvl w:val="9"/>
    </w:pPr>
    <w:rPr>
      <w:lang w:val="en-US" w:eastAsia="ja-JP"/>
    </w:rPr>
  </w:style>
  <w:style w:type="paragraph" w:styleId="TOC1">
    <w:name w:val="toc 1"/>
    <w:basedOn w:val="Normal"/>
    <w:next w:val="Normal"/>
    <w:autoRedefine/>
    <w:uiPriority w:val="39"/>
    <w:unhideWhenUsed/>
    <w:rsid w:val="00AB3FDD"/>
    <w:pPr>
      <w:spacing w:after="100"/>
    </w:pPr>
  </w:style>
  <w:style w:type="paragraph" w:styleId="FootnoteText">
    <w:name w:val="footnote text"/>
    <w:basedOn w:val="Normal"/>
    <w:link w:val="FootnoteTextChar"/>
    <w:uiPriority w:val="99"/>
    <w:semiHidden/>
    <w:unhideWhenUsed/>
    <w:rsid w:val="00CD21C5"/>
  </w:style>
  <w:style w:type="character" w:customStyle="1" w:styleId="FootnoteTextChar">
    <w:name w:val="Footnote Text Char"/>
    <w:basedOn w:val="DefaultParagraphFont"/>
    <w:link w:val="FootnoteText"/>
    <w:uiPriority w:val="99"/>
    <w:semiHidden/>
    <w:rsid w:val="00CD21C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D21C5"/>
    <w:rPr>
      <w:vertAlign w:val="superscript"/>
    </w:rPr>
  </w:style>
  <w:style w:type="paragraph" w:customStyle="1" w:styleId="Default">
    <w:name w:val="Default"/>
    <w:rsid w:val="00A54B8D"/>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7C0478"/>
    <w:pPr>
      <w:spacing w:after="0" w:line="240" w:lineRule="auto"/>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86/cc12547" TargetMode="External"/><Relationship Id="rId39" Type="http://schemas.openxmlformats.org/officeDocument/2006/relationships/hyperlink" Target="https://bnf.nice.org.uk/drug/canagliflozin.html" TargetMode="External"/><Relationship Id="rId3" Type="http://schemas.openxmlformats.org/officeDocument/2006/relationships/styles" Target="styles.xml"/><Relationship Id="rId21" Type="http://schemas.openxmlformats.org/officeDocument/2006/relationships/hyperlink" Target="https://onlinelibrary.wiley.com/doi/full/10.1111/j.1365-2044.2007.04989.x" TargetMode="External"/><Relationship Id="rId34" Type="http://schemas.openxmlformats.org/officeDocument/2006/relationships/hyperlink" Target="https://doi.org/10.4103/ijccm.IJCCM_105_17" TargetMode="External"/><Relationship Id="rId42" Type="http://schemas.openxmlformats.org/officeDocument/2006/relationships/hyperlink" Target="mailto:equality@pat.nhs.uk" TargetMode="Externa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diabetes.org.uk/resources-s3/2017-09/Use%20of%20variable%20rate%20intravenous%20insulin%20infusion%20in%20medical%20inpatients_0.pdf" TargetMode="External"/><Relationship Id="rId33" Type="http://schemas.openxmlformats.org/officeDocument/2006/relationships/hyperlink" Target="https://doi.org/10.1186/s13613-017-0336-8" TargetMode="External"/><Relationship Id="rId38" Type="http://schemas.openxmlformats.org/officeDocument/2006/relationships/hyperlink" Target="https://doi.org/10.1056/NEJMoa170833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86/cc12567" TargetMode="External"/><Relationship Id="rId29" Type="http://schemas.openxmlformats.org/officeDocument/2006/relationships/hyperlink" Target="https://doi.org/10.1097/01.CCM.0000201875.12245.6F" TargetMode="External"/><Relationship Id="rId41" Type="http://schemas.openxmlformats.org/officeDocument/2006/relationships/hyperlink" Target="https://doi.org/10.1097/CCM.0b013e3181a381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111/j.1464-5491.2012.03582.x" TargetMode="External"/><Relationship Id="rId32" Type="http://schemas.openxmlformats.org/officeDocument/2006/relationships/hyperlink" Target="https://doi.org/10.1186/cc12886" TargetMode="External"/><Relationship Id="rId37" Type="http://schemas.openxmlformats.org/officeDocument/2006/relationships/hyperlink" Target="https://doi.org/10.1056/NEJMoa1504720" TargetMode="External"/><Relationship Id="rId40" Type="http://schemas.openxmlformats.org/officeDocument/2006/relationships/hyperlink" Target="https://www.nejm.org/doi/full/10.1056/NEJMoa120494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097/CCM.0b013e3182653269" TargetMode="External"/><Relationship Id="rId28" Type="http://schemas.openxmlformats.org/officeDocument/2006/relationships/hyperlink" Target="https://doi.org/10.3389/fneur.2014.00091" TargetMode="External"/><Relationship Id="rId36" Type="http://schemas.openxmlformats.org/officeDocument/2006/relationships/hyperlink" Target="https://doi.org/10.1186/cc13737"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002/14651858.CD002967.pub3"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186/cc12537" TargetMode="External"/><Relationship Id="rId27" Type="http://schemas.openxmlformats.org/officeDocument/2006/relationships/hyperlink" Target="https://doi.org/10.1186/cc12547" TargetMode="External"/><Relationship Id="rId30" Type="http://schemas.openxmlformats.org/officeDocument/2006/relationships/hyperlink" Target="https://doi.org/10.1186/cc4952" TargetMode="External"/><Relationship Id="rId35" Type="http://schemas.openxmlformats.org/officeDocument/2006/relationships/hyperlink" Target="https://doi.org/10.4158/EP12196.OR" TargetMode="External"/><Relationship Id="rId43"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doi.org/10.1186/cc12547" TargetMode="External"/><Relationship Id="rId13" Type="http://schemas.openxmlformats.org/officeDocument/2006/relationships/hyperlink" Target="https://doi.org/10.1186/cc12886" TargetMode="External"/><Relationship Id="rId18" Type="http://schemas.openxmlformats.org/officeDocument/2006/relationships/hyperlink" Target="https://doi.org/10.1056/NEJMoa1504720" TargetMode="External"/><Relationship Id="rId3" Type="http://schemas.openxmlformats.org/officeDocument/2006/relationships/hyperlink" Target="https://doi.org/10.1186/cc12537" TargetMode="External"/><Relationship Id="rId21" Type="http://schemas.openxmlformats.org/officeDocument/2006/relationships/hyperlink" Target="https://www.nejm.org/doi/full/10.1056/NEJMoa1204942" TargetMode="External"/><Relationship Id="rId7" Type="http://schemas.openxmlformats.org/officeDocument/2006/relationships/hyperlink" Target="https://doi.org/10.1186/cc12547" TargetMode="External"/><Relationship Id="rId12" Type="http://schemas.openxmlformats.org/officeDocument/2006/relationships/hyperlink" Target="https://doi.org/10.1002/14651858.CD002967.pub3" TargetMode="External"/><Relationship Id="rId17" Type="http://schemas.openxmlformats.org/officeDocument/2006/relationships/hyperlink" Target="https://doi.org/10.1186/cc13737" TargetMode="External"/><Relationship Id="rId2" Type="http://schemas.openxmlformats.org/officeDocument/2006/relationships/hyperlink" Target="https://onlinelibrary.wiley.com/doi/full/10.1111/j.1365-2044.2007.04989.x" TargetMode="External"/><Relationship Id="rId16" Type="http://schemas.openxmlformats.org/officeDocument/2006/relationships/hyperlink" Target="https://doi.org/10.4158/EP12196.OR" TargetMode="External"/><Relationship Id="rId20" Type="http://schemas.openxmlformats.org/officeDocument/2006/relationships/hyperlink" Target="https://bnf.nice.org.uk/drug/canagliflozin.html" TargetMode="External"/><Relationship Id="rId1" Type="http://schemas.openxmlformats.org/officeDocument/2006/relationships/hyperlink" Target="https://doi.org/10.1186/cc12567" TargetMode="External"/><Relationship Id="rId6" Type="http://schemas.openxmlformats.org/officeDocument/2006/relationships/hyperlink" Target="https://www.diabetes.org.uk/resources-s3/2017-09/Use%20of%20variable%20rate%20intravenous%20insulin%20infusion%20in%20medical%20inpatients_0.pdf" TargetMode="External"/><Relationship Id="rId11" Type="http://schemas.openxmlformats.org/officeDocument/2006/relationships/hyperlink" Target="https://doi.org/10.1186/cc4952" TargetMode="External"/><Relationship Id="rId5" Type="http://schemas.openxmlformats.org/officeDocument/2006/relationships/hyperlink" Target="https://doi.org/10.1111/j.1464-5491.2012.03582.x" TargetMode="External"/><Relationship Id="rId15" Type="http://schemas.openxmlformats.org/officeDocument/2006/relationships/hyperlink" Target="https://doi.org/10.4103/ijccm.IJCCM_105_17" TargetMode="External"/><Relationship Id="rId10" Type="http://schemas.openxmlformats.org/officeDocument/2006/relationships/hyperlink" Target="https://doi.org/10.1097/01.CCM.0000201875.12245.6F" TargetMode="External"/><Relationship Id="rId19" Type="http://schemas.openxmlformats.org/officeDocument/2006/relationships/hyperlink" Target="https://doi.org/10.1056/NEJMoa1708337" TargetMode="External"/><Relationship Id="rId4" Type="http://schemas.openxmlformats.org/officeDocument/2006/relationships/hyperlink" Target="https://doi.org/10.1097/CCM.0b013e3182653269" TargetMode="External"/><Relationship Id="rId9" Type="http://schemas.openxmlformats.org/officeDocument/2006/relationships/hyperlink" Target="https://doi.org/10.3389/fneur.2014.00091" TargetMode="External"/><Relationship Id="rId14" Type="http://schemas.openxmlformats.org/officeDocument/2006/relationships/hyperlink" Target="https://doi.org/10.1186/s13613-017-0336-8" TargetMode="External"/><Relationship Id="rId22" Type="http://schemas.openxmlformats.org/officeDocument/2006/relationships/hyperlink" Target="https://doi.org/10.1097/CCM.0b013e3181a381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FF1EA-76B4-49E1-B8D7-DFFD60A7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7708</Words>
  <Characters>43941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The Pennine Acute Hospitals NHS Trust</Company>
  <LinksUpToDate>false</LinksUpToDate>
  <CharactersWithSpaces>51546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Kerwin</dc:creator>
  <cp:lastModifiedBy>Harris Rhodri (ICU)</cp:lastModifiedBy>
  <cp:revision>2</cp:revision>
  <cp:lastPrinted>2018-08-23T12:09:00Z</cp:lastPrinted>
  <dcterms:created xsi:type="dcterms:W3CDTF">2019-11-27T14:46:00Z</dcterms:created>
  <dcterms:modified xsi:type="dcterms:W3CDTF">2019-11-27T14:46:00Z</dcterms:modified>
</cp:coreProperties>
</file>